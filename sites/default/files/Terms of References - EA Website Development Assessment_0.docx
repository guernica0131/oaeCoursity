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240" w:lineRule="auto"/>
        <w:rPr>
          <w:rFonts w:ascii="Times New Roman Bold" w:cs="Times New Roman Bold" w:hAnsi="Times New Roman Bold" w:eastAsia="Times New Roman Bold"/>
        </w:rPr>
      </w:pPr>
      <w:r>
        <w:rPr>
          <w:rFonts w:ascii="Times New Roman Bold"/>
          <w:rtl w:val="0"/>
          <w:lang w:val="en-US"/>
        </w:rPr>
        <w:t xml:space="preserve">Terms of References </w:t>
      </w:r>
    </w:p>
    <w:p>
      <w:pPr>
        <w:pStyle w:val="Body"/>
        <w:spacing w:after="0" w:line="240" w:lineRule="auto"/>
        <w:rPr>
          <w:rFonts w:ascii="Times New Roman" w:cs="Times New Roman" w:hAnsi="Times New Roman" w:eastAsia="Times New Roman"/>
        </w:rPr>
      </w:pPr>
      <w:r>
        <w:rPr>
          <w:rFonts w:ascii="Times New Roman Bold"/>
          <w:rtl w:val="0"/>
        </w:rPr>
        <w:t>Project</w:t>
      </w:r>
      <w:r>
        <w:rPr>
          <w:rFonts w:ascii="Times New Roman"/>
          <w:rtl w:val="0"/>
          <w:lang w:val="en-US"/>
        </w:rPr>
        <w:t>: East Africa Tourism Cross Border Collaboration</w:t>
      </w:r>
    </w:p>
    <w:p>
      <w:pPr>
        <w:pStyle w:val="Body"/>
        <w:spacing w:after="0" w:line="240" w:lineRule="auto"/>
        <w:rPr>
          <w:rFonts w:ascii="Times New Roman" w:cs="Times New Roman" w:hAnsi="Times New Roman" w:eastAsia="Times New Roman"/>
        </w:rPr>
      </w:pPr>
      <w:r>
        <w:rPr>
          <w:rFonts w:ascii="Times New Roman Bold"/>
          <w:rtl w:val="0"/>
        </w:rPr>
        <w:t>Activity</w:t>
      </w:r>
      <w:r>
        <w:rPr>
          <w:rFonts w:ascii="Times New Roman"/>
          <w:rtl w:val="0"/>
        </w:rPr>
        <w:t xml:space="preserve">: </w:t>
      </w:r>
      <w:r>
        <w:rPr>
          <w:rFonts w:ascii="Times New Roman"/>
          <w:color w:val="000000"/>
          <w:u w:color="000000"/>
          <w:rtl w:val="0"/>
          <w:lang w:val="en-US"/>
        </w:rPr>
        <w:t>Evaluation of awareness creation techniques for cross-border collaboration in tourism</w:t>
      </w:r>
    </w:p>
    <w:p>
      <w:pPr>
        <w:pStyle w:val="Body"/>
        <w:spacing w:after="0" w:line="240" w:lineRule="auto"/>
        <w:rPr>
          <w:rFonts w:ascii="Times New Roman" w:cs="Times New Roman" w:hAnsi="Times New Roman" w:eastAsia="Times New Roman"/>
          <w:color w:val="000000"/>
          <w:u w:color="000000"/>
        </w:rPr>
      </w:pPr>
      <w:r>
        <w:rPr>
          <w:rFonts w:ascii="Times New Roman Bold"/>
          <w:color w:val="000000"/>
          <w:u w:color="000000"/>
          <w:rtl w:val="0"/>
        </w:rPr>
        <w:t>Task</w:t>
      </w:r>
      <w:r>
        <w:rPr>
          <w:rFonts w:ascii="Times New Roman"/>
          <w:color w:val="000000"/>
          <w:u w:color="000000"/>
          <w:rtl w:val="0"/>
          <w:lang w:val="en-US"/>
        </w:rPr>
        <w:t xml:space="preserve">: East Africa Tourism Website Development Assessment </w:t>
      </w:r>
    </w:p>
    <w:p>
      <w:pPr>
        <w:pStyle w:val="Body"/>
        <w:spacing w:after="0" w:line="240" w:lineRule="auto"/>
        <w:rPr>
          <w:rFonts w:ascii="Times New Roman" w:cs="Times New Roman" w:hAnsi="Times New Roman" w:eastAsia="Times New Roman"/>
          <w:color w:val="000000"/>
          <w:u w:color="000000"/>
        </w:rPr>
      </w:pPr>
    </w:p>
    <w:p>
      <w:pPr>
        <w:pStyle w:val="Body"/>
        <w:spacing w:after="0" w:line="240" w:lineRule="auto"/>
        <w:rPr>
          <w:rFonts w:ascii="Times New Roman Bold" w:cs="Times New Roman Bold" w:hAnsi="Times New Roman Bold" w:eastAsia="Times New Roman Bold"/>
          <w:color w:val="000000"/>
          <w:u w:color="000000"/>
        </w:rPr>
      </w:pPr>
      <w:r>
        <w:rPr>
          <w:rFonts w:ascii="Times New Roman Bold"/>
          <w:color w:val="000000"/>
          <w:u w:color="000000"/>
          <w:rtl w:val="0"/>
          <w:lang w:val="en-US"/>
        </w:rPr>
        <w:t>Background</w:t>
      </w:r>
    </w:p>
    <w:p>
      <w:pPr>
        <w:pStyle w:val="Body"/>
        <w:spacing w:after="0" w:line="240" w:lineRule="auto"/>
        <w:rPr>
          <w:rFonts w:ascii="Times New Roman" w:cs="Times New Roman" w:hAnsi="Times New Roman" w:eastAsia="Times New Roman"/>
          <w:color w:val="000000"/>
          <w:u w:color="000000"/>
        </w:rPr>
      </w:pPr>
      <w:r>
        <w:rPr>
          <w:rFonts w:ascii="Times New Roman"/>
          <w:color w:val="000000"/>
          <w:u w:color="000000"/>
          <w:rtl w:val="0"/>
          <w:lang w:val="en-US"/>
        </w:rPr>
        <w:t xml:space="preserve">The World Bank </w:t>
      </w:r>
      <w:del w:id="0" w:date="2014-03-19T08:22:20Z" w:author="Adam Thomas Smith">
        <w:r>
          <w:rPr>
            <w:rFonts w:ascii="Times New Roman"/>
            <w:color w:val="000000"/>
            <w:u w:color="000000"/>
            <w:rtl w:val="0"/>
          </w:rPr>
          <w:delText>is</w:delText>
        </w:r>
      </w:del>
      <w:ins w:id="1" w:date="2014-03-19T08:22:20Z" w:author="Adam Thomas Smith">
        <w:r>
          <w:rPr>
            <w:rFonts w:ascii="Times New Roman"/>
            <w:color w:val="000000"/>
            <w:u w:color="000000"/>
            <w:rtl w:val="0"/>
            <w:lang w:val="en-US"/>
          </w:rPr>
          <w:t>has</w:t>
        </w:r>
      </w:ins>
      <w:r>
        <w:rPr>
          <w:rFonts w:ascii="Times New Roman"/>
          <w:color w:val="000000"/>
          <w:u w:color="000000"/>
          <w:rtl w:val="0"/>
          <w:lang w:val="en-US"/>
        </w:rPr>
        <w:t xml:space="preserve"> implemented the East Africa Tourism Cross Border Collaboration projects under </w:t>
      </w:r>
      <w:commentRangeStart w:id="2"/>
      <w:r>
        <w:rPr>
          <w:rFonts w:ascii="Times New Roman"/>
          <w:color w:val="000000"/>
          <w:u w:color="000000"/>
          <w:rtl w:val="0"/>
          <w:lang w:val="de-DE"/>
        </w:rPr>
        <w:t xml:space="preserve">Trust Fund *** </w:t>
      </w:r>
      <w:commentRangeEnd w:id="2"/>
      <w:r>
        <w:commentReference w:id="2"/>
      </w:r>
      <w:r>
        <w:rPr>
          <w:rFonts w:ascii="Times New Roman"/>
          <w:color w:val="000000"/>
          <w:u w:color="000000"/>
          <w:rtl w:val="0"/>
          <w:lang w:val="en-US"/>
        </w:rPr>
        <w:t>to support the implementation of cross border tourism promotion initiatives in Rwanda, Kenya, and Uganda. The Heads of State of the Republics of Rwanda, Uganda, and Kenya have recently signed an agreement to collaborate on cross-border initiatives for tourism and trade development including the implementation of a single tourist visa system, sub-regional approach to air connectivity and the creation of a regional tourism branding initiative. The initiatives will improve the liberalization of trade in services by facilitating the movement of persons across country borders for tourism and trade. The three partner countries, under the East Africa (EA) banner, have made significant progress and have agreed on a platform that will allow for a multi-county tourist visa to be implemented starting on January 1,</w:t>
      </w:r>
      <w:r>
        <w:rPr>
          <w:rFonts w:ascii="Times New Roman"/>
          <w:color w:val="000000"/>
          <w:position w:val="20"/>
          <w:u w:color="000000"/>
          <w:rtl w:val="0"/>
        </w:rPr>
        <w:t xml:space="preserve"> </w:t>
      </w:r>
      <w:r>
        <w:rPr>
          <w:rFonts w:ascii="Times New Roman"/>
          <w:color w:val="000000"/>
          <w:u w:color="000000"/>
          <w:rtl w:val="0"/>
          <w:lang w:val="en-US"/>
        </w:rPr>
        <w:t>2014. This initiative is seen as a pilot for the region and it is expected that following the strides achieved in cross-border collaboration by Rwanda, Kenya and Uganda that other East Africa Community (EAC) countries will join the initiative.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cs="Times New Roman" w:hAnsi="Times New Roman" w:eastAsia="Times New Roman"/>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cs="Times New Roman" w:hAnsi="Times New Roman" w:eastAsia="Times New Roman"/>
          <w:color w:val="000000"/>
          <w:u w:color="000000"/>
        </w:rPr>
      </w:pPr>
      <w:r>
        <w:rPr>
          <w:rFonts w:ascii="Times New Roman"/>
          <w:color w:val="000000"/>
          <w:u w:color="000000"/>
          <w:rtl w:val="0"/>
          <w:lang w:val="en-US"/>
        </w:rPr>
        <w:t xml:space="preserve">However, the partners have also faced challenges in engaging other EAC countries and expanding the collaborative process throughout the region. There has been hesitancy among some EAC countries to join in the single tourist visa system. Reasons include the threat of lost visa income, the undervaluation of increase tourist spending, the inability to adequately promote the visa, the lack of regional itineraries and air connectivity, etc. Representatives from the Tourism Division of the Rwanda Development Board approached the World Bank for support on the evaluation of the new visa system on behalf of all partner countries. Rwanda, Kenya, and Uganda are eager to expand the visa system to the whole EAC and require solid research and information to provide a persuasive case to encourage the remaining countries to join. Illustrating the impact, economic and otherwise, will assist in building greater collaboration across the region. This project seeks to better understand these </w:t>
      </w:r>
      <w:del w:id="3" w:date="2014-03-19T10:08:46Z" w:author="Adam Thomas Smith">
        <w:r>
          <w:rPr>
            <w:rFonts w:ascii="Times New Roman"/>
            <w:color w:val="000000"/>
            <w:u w:color="000000"/>
            <w:rtl w:val="0"/>
            <w:lang w:val="en-US"/>
          </w:rPr>
          <w:delText>threats</w:delText>
        </w:r>
      </w:del>
      <w:ins w:id="4" w:date="2014-03-19T10:08:49Z" w:author="Adam Thomas Smith">
        <w:r>
          <w:rPr>
            <w:rFonts w:ascii="Times New Roman"/>
            <w:color w:val="000000"/>
            <w:u w:color="000000"/>
            <w:rtl w:val="0"/>
            <w:lang w:val="en-US"/>
          </w:rPr>
          <w:t>challenges</w:t>
        </w:r>
      </w:ins>
      <w:r>
        <w:rPr>
          <w:rFonts w:ascii="Times New Roman"/>
          <w:color w:val="000000"/>
          <w:u w:color="000000"/>
          <w:rtl w:val="0"/>
          <w:lang w:val="en-US"/>
        </w:rPr>
        <w:t xml:space="preserve"> so that tourism collaboration can grow across the region and include all EAC countries.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cs="Times New Roman" w:hAnsi="Times New Roman" w:eastAsia="Times New Roman"/>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cs="Times New Roman" w:hAnsi="Times New Roman" w:eastAsia="Times New Roman"/>
          <w:color w:val="000000"/>
          <w:u w:color="000000"/>
        </w:rPr>
      </w:pPr>
      <w:r>
        <w:rPr>
          <w:rFonts w:ascii="Times New Roman"/>
          <w:color w:val="000000"/>
          <w:u w:color="000000"/>
          <w:rtl w:val="0"/>
          <w:lang w:val="en-US"/>
        </w:rPr>
        <w:t xml:space="preserve">Through the easing or removal of travel and visa restrictions and the harmonization of immigration procedures for tourists and workers, the implementation of the single visa system will lead to the facilitation of travel services and will support the adoption of regional labor </w:t>
      </w:r>
      <w:ins w:id="5" w:date="2014-03-19T10:13:29Z" w:author="Adam Thomas Smith">
        <w:r>
          <w:rPr>
            <w:rFonts w:ascii="Times New Roman"/>
            <w:color w:val="000000"/>
            <w:u w:color="000000"/>
            <w:rtl w:val="0"/>
            <w:lang w:val="en-US"/>
          </w:rPr>
          <w:t>mobility,</w:t>
        </w:r>
      </w:ins>
      <w:r>
        <w:rPr>
          <w:rFonts w:ascii="Times New Roman"/>
          <w:color w:val="000000"/>
          <w:u w:color="000000"/>
          <w:rtl w:val="0"/>
          <w:lang w:val="en-US"/>
        </w:rPr>
        <w:t xml:space="preserve"> resulting in increased market share and industry competitiveness</w:t>
      </w:r>
      <w:ins w:id="6" w:date="2014-03-19T10:13:18Z" w:author="Adam Thomas Smith">
        <w:r>
          <w:rPr>
            <w:rFonts w:ascii="Times New Roman"/>
            <w:color w:val="000000"/>
            <w:u w:color="000000"/>
            <w:rtl w:val="0"/>
            <w:lang w:val="en-US"/>
          </w:rPr>
          <w:t>.</w:t>
        </w:r>
      </w:ins>
      <w:r>
        <w:rPr>
          <w:rFonts w:ascii="Times New Roman"/>
          <w:color w:val="000000"/>
          <w:u w:color="000000"/>
          <w:rtl w:val="0"/>
        </w:rPr>
        <w:t xml:space="preserve"> </w:t>
      </w:r>
      <w:del w:id="7" w:date="2014-03-19T10:13:55Z" w:author="Adam Thomas Smith">
        <w:r>
          <w:rPr>
            <w:rFonts w:ascii="Times New Roman"/>
            <w:color w:val="000000"/>
            <w:u w:color="000000"/>
            <w:rtl w:val="0"/>
            <w:lang w:val="en-US"/>
          </w:rPr>
          <w:delText>from world t</w:delText>
        </w:r>
      </w:del>
      <w:ins w:id="8" w:date="2014-03-19T10:15:49Z" w:author="Adam Thomas Smith">
        <w:r>
          <w:rPr>
            <w:rFonts w:ascii="Times New Roman"/>
            <w:color w:val="000000"/>
            <w:u w:color="000000"/>
            <w:rtl w:val="0"/>
            <w:lang w:val="en-US"/>
          </w:rPr>
          <w:t>Participant countries will capitalize on increased t</w:t>
        </w:r>
      </w:ins>
      <w:r>
        <w:rPr>
          <w:rFonts w:ascii="Times New Roman"/>
          <w:color w:val="000000"/>
          <w:u w:color="000000"/>
          <w:rtl w:val="0"/>
          <w:lang w:val="en-US"/>
        </w:rPr>
        <w:t>ourism revenue</w:t>
      </w:r>
      <w:del w:id="9" w:date="2014-03-19T10:22:06Z" w:author="Adam Thomas Smith">
        <w:r>
          <w:rPr>
            <w:rFonts w:ascii="Times New Roman"/>
            <w:color w:val="000000"/>
            <w:u w:color="000000"/>
            <w:rtl w:val="0"/>
          </w:rPr>
          <w:delText>s</w:delText>
        </w:r>
      </w:del>
      <w:r>
        <w:rPr>
          <w:rFonts w:ascii="Times New Roman"/>
          <w:color w:val="000000"/>
          <w:u w:color="000000"/>
          <w:rtl w:val="0"/>
        </w:rPr>
        <w:t xml:space="preserve"> </w:t>
      </w:r>
      <w:ins w:id="10" w:date="2014-03-19T10:22:12Z" w:author="Adam Thomas Smith">
        <w:r>
          <w:rPr>
            <w:rFonts w:ascii="Times New Roman"/>
            <w:color w:val="000000"/>
            <w:u w:color="000000"/>
            <w:rtl w:val="0"/>
            <w:lang w:val="en-US"/>
          </w:rPr>
          <w:t xml:space="preserve">that more than offsets any potential losses from local visa income. In addition, a regional EAC visa offers </w:t>
        </w:r>
      </w:ins>
      <w:del w:id="11" w:date="2014-03-19T10:19:28Z" w:author="Adam Thomas Smith">
        <w:r>
          <w:rPr>
            <w:rFonts w:ascii="Times New Roman"/>
            <w:color w:val="000000"/>
            <w:u w:color="000000"/>
            <w:rtl w:val="0"/>
            <w:lang w:val="en-US"/>
          </w:rPr>
          <w:delText>for all East Africa Community Countries.</w:delText>
        </w:r>
      </w:del>
      <w:ins w:id="12" w:date="2014-03-19T10:26:47Z" w:author="Adam Thomas Smith">
        <w:r>
          <w:rPr>
            <w:rFonts w:ascii="Times New Roman"/>
            <w:color w:val="000000"/>
            <w:u w:color="000000"/>
            <w:rtl w:val="0"/>
            <w:lang w:val="en-US"/>
          </w:rPr>
          <w:t xml:space="preserve">local businesses the opportunity to expand into markets that were otherwise prohibited, thus, fostering entrepreneurial mobilization. </w:t>
        </w:r>
      </w:ins>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cs="Times New Roman" w:hAnsi="Times New Roman" w:eastAsia="Times New Roman"/>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Bold" w:cs="Times New Roman Bold" w:hAnsi="Times New Roman Bold" w:eastAsia="Times New Roman Bold"/>
          <w:color w:val="000000"/>
          <w:u w:color="000000"/>
        </w:rPr>
      </w:pPr>
      <w:r>
        <w:rPr>
          <w:rFonts w:ascii="Times New Roman Bold"/>
          <w:color w:val="000000"/>
          <w:u w:color="000000"/>
          <w:rtl w:val="0"/>
          <w:lang w:val="en-US"/>
        </w:rPr>
        <w:t>Project Objective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cs="Times New Roman" w:hAnsi="Times New Roman" w:eastAsia="Times New Roman"/>
          <w:color w:val="000000"/>
          <w:u w:color="000000"/>
        </w:rPr>
      </w:pPr>
      <w:r>
        <w:rPr>
          <w:rFonts w:ascii="Times New Roman"/>
          <w:color w:val="000000"/>
          <w:u w:color="000000"/>
          <w:rtl w:val="0"/>
          <w:lang w:val="en-US"/>
        </w:rPr>
        <w:t>The objective of this project is to support Kenya, Uganda, and Rwanda Visa in cross-border collaboration by providing just</w:t>
      </w:r>
      <w:ins w:id="13" w:date="2014-03-19T10:27:42Z" w:author="Adam Thomas Smith">
        <w:r>
          <w:rPr>
            <w:rFonts w:ascii="Times New Roman"/>
            <w:color w:val="000000"/>
            <w:u w:color="000000"/>
            <w:rtl w:val="0"/>
            <w:lang w:val="en-US"/>
          </w:rPr>
          <w:t>-</w:t>
        </w:r>
      </w:ins>
      <w:del w:id="14" w:date="2014-03-19T10:27:41Z" w:author="Adam Thomas Smith">
        <w:r>
          <w:rPr>
            <w:rFonts w:ascii="Times New Roman"/>
            <w:color w:val="000000"/>
            <w:u w:color="000000"/>
            <w:rtl w:val="0"/>
          </w:rPr>
          <w:delText xml:space="preserve"> </w:delText>
        </w:r>
      </w:del>
      <w:r>
        <w:rPr>
          <w:rFonts w:ascii="Times New Roman"/>
          <w:color w:val="000000"/>
          <w:u w:color="000000"/>
          <w:rtl w:val="0"/>
        </w:rPr>
        <w:t>in</w:t>
      </w:r>
      <w:ins w:id="15" w:date="2014-03-19T10:27:40Z" w:author="Adam Thomas Smith">
        <w:r>
          <w:rPr>
            <w:rFonts w:ascii="Times New Roman"/>
            <w:color w:val="000000"/>
            <w:u w:color="000000"/>
            <w:rtl w:val="0"/>
            <w:lang w:val="en-US"/>
          </w:rPr>
          <w:t>-</w:t>
        </w:r>
      </w:ins>
      <w:del w:id="16" w:date="2014-03-19T10:27:40Z" w:author="Adam Thomas Smith">
        <w:r>
          <w:rPr>
            <w:rFonts w:ascii="Times New Roman"/>
            <w:color w:val="000000"/>
            <w:u w:color="000000"/>
            <w:rtl w:val="0"/>
          </w:rPr>
          <w:delText xml:space="preserve"> </w:delText>
        </w:r>
      </w:del>
      <w:r>
        <w:rPr>
          <w:rFonts w:ascii="Times New Roman"/>
          <w:color w:val="000000"/>
          <w:u w:color="000000"/>
          <w:rtl w:val="0"/>
          <w:lang w:val="en-US"/>
        </w:rPr>
        <w:t xml:space="preserve">time assistance to support the implementation, expansion and awareness building of the single joint visa and the increased understanding of the regional air transport sector.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cs="Times New Roman" w:hAnsi="Times New Roman" w:eastAsia="Times New Roman"/>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Bold" w:cs="Times New Roman Bold" w:hAnsi="Times New Roman Bold" w:eastAsia="Times New Roman Bold"/>
          <w:color w:val="000000"/>
          <w:u w:color="000000"/>
        </w:rPr>
      </w:pPr>
      <w:r>
        <w:rPr>
          <w:rFonts w:ascii="Times New Roman Bold"/>
          <w:color w:val="000000"/>
          <w:u w:color="000000"/>
          <w:rtl w:val="0"/>
          <w:lang w:val="en-US"/>
        </w:rPr>
        <w:t>Project Activities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cs="Times New Roman" w:hAnsi="Times New Roman" w:eastAsia="Times New Roman"/>
          <w:color w:val="000000"/>
          <w:u w:color="000000"/>
        </w:rPr>
      </w:pPr>
      <w:r>
        <w:rPr>
          <w:rFonts w:ascii="Times New Roman"/>
          <w:color w:val="000000"/>
          <w:u w:color="000000"/>
          <w:rtl w:val="0"/>
          <w:lang w:val="en-US"/>
        </w:rPr>
        <w:t>The project will achieve this objective through the following activities: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cs="Times New Roman" w:hAnsi="Times New Roman" w:eastAsia="Times New Roman"/>
          <w:color w:val="000000"/>
          <w:u w:color="000000"/>
        </w:rPr>
      </w:pPr>
    </w:p>
    <w:p>
      <w:pPr>
        <w:pStyle w:val="List Paragraph"/>
        <w:numPr>
          <w:ilvl w:val="0"/>
          <w:numId w:val="3"/>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0"/>
        </w:tabs>
        <w:bidi w:val="0"/>
        <w:spacing w:after="0" w:line="240" w:lineRule="auto"/>
        <w:ind w:left="720" w:right="0" w:hanging="360"/>
        <w:jc w:val="left"/>
        <w:rPr>
          <w:rFonts w:ascii="Times New Roman" w:cs="Times New Roman" w:hAnsi="Times New Roman" w:eastAsia="Times New Roman"/>
          <w:color w:val="000000"/>
          <w:position w:val="0"/>
          <w:u w:color="000000"/>
          <w:rtl w:val="0"/>
        </w:rPr>
      </w:pPr>
      <w:r>
        <w:rPr>
          <w:rFonts w:ascii="Times New Roman"/>
          <w:color w:val="000000"/>
          <w:u w:color="000000"/>
          <w:rtl w:val="0"/>
          <w:lang w:val="en-US"/>
        </w:rPr>
        <w:t>An economic impact assessment of the single tourist vis</w:t>
      </w:r>
      <w:ins w:id="17" w:date="2014-03-19T10:28:46Z" w:author="Adam Thomas Smith">
        <w:r>
          <w:rPr>
            <w:rFonts w:ascii="Times New Roman"/>
            <w:color w:val="000000"/>
            <w:u w:color="000000"/>
            <w:rtl w:val="0"/>
            <w:lang w:val="en-US"/>
          </w:rPr>
          <w:t>a</w:t>
        </w:r>
      </w:ins>
      <w:del w:id="18" w:date="2014-03-19T10:28:45Z" w:author="Adam Thomas Smith">
        <w:r>
          <w:rPr>
            <w:rFonts w:ascii="Times New Roman"/>
            <w:color w:val="000000"/>
            <w:u w:color="000000"/>
            <w:rtl w:val="0"/>
            <w:lang w:val="en-US"/>
          </w:rPr>
          <w:delText>it</w:delText>
        </w:r>
      </w:del>
      <w:r>
        <w:rPr>
          <w:rFonts w:ascii="Times New Roman"/>
          <w:color w:val="000000"/>
          <w:u w:color="000000"/>
          <w:rtl w:val="0"/>
          <w:lang w:val="en-US"/>
        </w:rPr>
        <w:t xml:space="preserve"> in the three pilot countries</w:t>
      </w:r>
    </w:p>
    <w:p>
      <w:pPr>
        <w:pStyle w:val="List Paragraph"/>
        <w:numPr>
          <w:ilvl w:val="0"/>
          <w:numId w:val="3"/>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0"/>
        </w:tabs>
        <w:bidi w:val="0"/>
        <w:spacing w:after="0" w:line="240" w:lineRule="auto"/>
        <w:ind w:left="720" w:right="0" w:hanging="360"/>
        <w:jc w:val="left"/>
        <w:rPr>
          <w:rFonts w:ascii="Times New Roman" w:cs="Times New Roman" w:hAnsi="Times New Roman" w:eastAsia="Times New Roman"/>
          <w:color w:val="000000"/>
          <w:position w:val="0"/>
          <w:u w:color="000000"/>
          <w:rtl w:val="0"/>
        </w:rPr>
      </w:pPr>
      <w:r>
        <w:rPr>
          <w:rFonts w:ascii="Times New Roman"/>
          <w:color w:val="000000"/>
          <w:u w:color="000000"/>
          <w:rtl w:val="0"/>
          <w:lang w:val="en-US"/>
        </w:rPr>
        <w:t>An evaluation of awareness</w:t>
      </w:r>
      <w:ins w:id="19" w:date="2014-03-19T10:32:30Z" w:author="Adam Thomas Smith">
        <w:r>
          <w:rPr>
            <w:rFonts w:ascii="Times New Roman"/>
            <w:color w:val="000000"/>
            <w:u w:color="000000"/>
            <w:rtl w:val="0"/>
            <w:lang w:val="en-US"/>
          </w:rPr>
          <w:t xml:space="preserve"> </w:t>
        </w:r>
      </w:ins>
      <w:del w:id="20" w:date="2014-03-19T10:29:08Z" w:author="Adam Thomas Smith">
        <w:r>
          <w:rPr>
            <w:rFonts w:ascii="Times New Roman"/>
            <w:color w:val="000000"/>
            <w:u w:color="000000"/>
            <w:rtl w:val="0"/>
            <w:lang w:val="en-US"/>
          </w:rPr>
          <w:delText xml:space="preserve"> </w:delText>
        </w:r>
      </w:del>
      <w:r>
        <w:rPr>
          <w:rFonts w:ascii="Times New Roman"/>
          <w:color w:val="000000"/>
          <w:u w:color="000000"/>
          <w:rtl w:val="0"/>
          <w:lang w:val="en-US"/>
        </w:rPr>
        <w:t>creation techniques for cross-border collaboration in tourism</w:t>
      </w:r>
    </w:p>
    <w:p>
      <w:pPr>
        <w:pStyle w:val="List Paragraph"/>
        <w:numPr>
          <w:ilvl w:val="0"/>
          <w:numId w:val="3"/>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0"/>
        </w:tabs>
        <w:bidi w:val="0"/>
        <w:spacing w:after="0" w:line="240" w:lineRule="auto"/>
        <w:ind w:left="720" w:right="0" w:hanging="360"/>
        <w:jc w:val="left"/>
        <w:rPr>
          <w:rFonts w:ascii="Times New Roman" w:cs="Times New Roman" w:hAnsi="Times New Roman" w:eastAsia="Times New Roman"/>
          <w:color w:val="000000"/>
          <w:position w:val="0"/>
          <w:u w:color="000000"/>
          <w:rtl w:val="0"/>
        </w:rPr>
      </w:pPr>
      <w:r>
        <w:rPr>
          <w:rFonts w:ascii="Times New Roman"/>
          <w:color w:val="000000"/>
          <w:u w:color="000000"/>
          <w:rtl w:val="0"/>
          <w:lang w:val="en-US"/>
        </w:rPr>
        <w:t>An in depth study on the intra-regional air transportation sector in the EAC.</w:t>
      </w:r>
    </w:p>
    <w:p>
      <w:pPr>
        <w:pStyle w:val="Body"/>
        <w:spacing w:after="0" w:line="240" w:lineRule="auto"/>
        <w:rPr>
          <w:rFonts w:ascii="Times New Roman Bold" w:cs="Times New Roman Bold" w:hAnsi="Times New Roman Bold" w:eastAsia="Times New Roman Bold"/>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cs="Times New Roman" w:hAnsi="Times New Roman" w:eastAsia="Times New Roman"/>
          <w:color w:val="000000"/>
          <w:u w:color="000000"/>
        </w:rPr>
      </w:pPr>
      <w:r>
        <w:rPr>
          <w:rFonts w:ascii="Times New Roman"/>
          <w:color w:val="000000"/>
          <w:u w:color="000000"/>
          <w:rtl w:val="0"/>
          <w:lang w:val="en-US"/>
        </w:rPr>
        <w:t xml:space="preserve">This Terms of References focuses on Activity 2: An evaluation of awareness creation techniques for cross-border collaboration in tourism. This activity will focus on the development and evaluation of a centralized, online portal. The portal will allow for a single window for the awareness building and promotion to tourists, local populations, and governments of tourism and trade across the three pilot countries. The three countries have already created a regional brand and seek to establish further collaboration on raising awareness of the single tourist visa and the other cross-border initiatives. The objective of the portal will be to closely track the people that are seeking information on the new visa system and the regional brand. By using web metrics (such as number of visitors, demographic of visitors, type of information they seek, time on each page, clicks, contacts, etc), the partner countries will be able to study the current and potential users of the new visa system. Ultimately this will allow the countries to improve the portal and create other targeted promotion and awareness raising campaigns to increase the use of the joint visa. The partner countries can then use the raw data collected from the portal to encourage participation in the new visa system by all EAC countries. Additionally, the portal can be used to disseminate the other studies (impact evaluation and air transport) to all EAC country partners and other interested parties. The portal will be developed by external consultants with support from the World Bank team from AFTFE. A basic website was launched in early January 2014 to coincide with the launch of the single tourist visa.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cs="Times New Roman" w:hAnsi="Times New Roman" w:eastAsia="Times New Roman"/>
          <w:color w:val="000000"/>
          <w:u w:color="000000"/>
        </w:rPr>
      </w:pPr>
    </w:p>
    <w:p>
      <w:pPr>
        <w:pStyle w:val="Body"/>
        <w:spacing w:after="0" w:line="240" w:lineRule="auto"/>
        <w:rPr>
          <w:rFonts w:ascii="Times New Roman Bold" w:cs="Times New Roman Bold" w:hAnsi="Times New Roman Bold" w:eastAsia="Times New Roman Bold"/>
          <w:color w:val="000000"/>
          <w:u w:color="000000"/>
        </w:rPr>
      </w:pPr>
      <w:r>
        <w:rPr>
          <w:rFonts w:ascii="Times New Roman Bold"/>
          <w:color w:val="000000"/>
          <w:u w:color="000000"/>
          <w:rtl w:val="0"/>
          <w:lang w:val="en-US"/>
        </w:rPr>
        <w:t>Scope of Work</w:t>
      </w:r>
    </w:p>
    <w:p>
      <w:pPr>
        <w:pStyle w:val="Body"/>
        <w:spacing w:after="0" w:line="240" w:lineRule="auto"/>
        <w:rPr>
          <w:rFonts w:ascii="Times New Roman" w:cs="Times New Roman" w:hAnsi="Times New Roman" w:eastAsia="Times New Roman"/>
          <w:color w:val="000000"/>
          <w:u w:color="000000"/>
        </w:rPr>
      </w:pPr>
      <w:r>
        <w:rPr>
          <w:rFonts w:ascii="Times New Roman"/>
          <w:color w:val="000000"/>
          <w:u w:color="000000"/>
          <w:rtl w:val="0"/>
          <w:lang w:val="en-US"/>
        </w:rPr>
        <w:t xml:space="preserve">In preparation for the development of the full online portal, a key element within the evaluation of awareness creation techniques for cross-border collaboration in tourism activity, the consultant will create an initial </w:t>
      </w:r>
      <w:ins w:id="21" w:date="2014-03-19T10:41:04Z" w:author="Adam Thomas Smith">
        <w:r>
          <w:rPr>
            <w:rFonts w:ascii="Times New Roman"/>
            <w:color w:val="000000"/>
            <w:u w:color="000000"/>
            <w:rtl w:val="0"/>
            <w:lang w:val="en-US"/>
          </w:rPr>
          <w:t xml:space="preserve">requirements specification </w:t>
        </w:r>
      </w:ins>
      <w:commentRangeStart w:id="22"/>
      <w:del w:id="23" w:date="2014-03-19T10:37:24Z" w:author="Adam Thomas Smith">
        <w:r>
          <w:rPr>
            <w:rFonts w:ascii="Times New Roman"/>
            <w:color w:val="000000"/>
            <w:u w:color="000000"/>
            <w:rtl w:val="0"/>
            <w:lang w:val="en-US"/>
          </w:rPr>
          <w:delText xml:space="preserve">schematic </w:delText>
        </w:r>
      </w:del>
      <w:commentRangeEnd w:id="22"/>
      <w:r>
        <w:commentReference w:id="22"/>
      </w:r>
      <w:r>
        <w:rPr>
          <w:rFonts w:ascii="Times New Roman"/>
          <w:color w:val="000000"/>
          <w:u w:color="000000"/>
          <w:rtl w:val="0"/>
          <w:lang w:val="en-US"/>
        </w:rPr>
        <w:t xml:space="preserve">for the online portal. </w:t>
      </w:r>
    </w:p>
    <w:p>
      <w:pPr>
        <w:pStyle w:val="Body"/>
        <w:spacing w:after="0" w:line="240" w:lineRule="auto"/>
        <w:rPr>
          <w:rFonts w:ascii="Times New Roman" w:cs="Times New Roman" w:hAnsi="Times New Roman" w:eastAsia="Times New Roman"/>
          <w:color w:val="000000"/>
          <w:u w:color="000000"/>
        </w:rPr>
      </w:pPr>
    </w:p>
    <w:p>
      <w:pPr>
        <w:pStyle w:val="List Paragraph"/>
        <w:numPr>
          <w:ilvl w:val="0"/>
          <w:numId w:val="6"/>
        </w:numPr>
        <w:tabs>
          <w:tab w:val="num" w:pos="720"/>
          <w:tab w:val="clear" w:pos="0"/>
        </w:tabs>
        <w:bidi w:val="0"/>
        <w:spacing w:after="0" w:line="240" w:lineRule="auto"/>
        <w:ind w:left="720" w:right="0" w:hanging="360"/>
        <w:jc w:val="left"/>
        <w:rPr>
          <w:rFonts w:ascii="Times New Roman" w:cs="Times New Roman" w:hAnsi="Times New Roman" w:eastAsia="Times New Roman"/>
          <w:color w:val="000000"/>
          <w:position w:val="0"/>
          <w:u w:color="000000"/>
          <w:rtl w:val="0"/>
        </w:rPr>
      </w:pPr>
      <w:r>
        <w:rPr>
          <w:rFonts w:ascii="Times New Roman"/>
          <w:color w:val="000000"/>
          <w:u w:color="000000"/>
          <w:rtl w:val="0"/>
          <w:lang w:val="en-US"/>
        </w:rPr>
        <w:t xml:space="preserve">Evaluate the current official tourism promotion websites for the three countries including functionality, user experience, and available information </w:t>
      </w:r>
    </w:p>
    <w:p>
      <w:pPr>
        <w:pStyle w:val="List Paragraph"/>
        <w:numPr>
          <w:ilvl w:val="0"/>
          <w:numId w:val="6"/>
        </w:numPr>
        <w:tabs>
          <w:tab w:val="num" w:pos="720"/>
          <w:tab w:val="clear" w:pos="0"/>
        </w:tabs>
        <w:bidi w:val="0"/>
        <w:spacing w:after="0" w:line="240" w:lineRule="auto"/>
        <w:ind w:left="720" w:right="0" w:hanging="360"/>
        <w:jc w:val="left"/>
        <w:rPr>
          <w:rFonts w:ascii="Times New Roman" w:cs="Times New Roman" w:hAnsi="Times New Roman" w:eastAsia="Times New Roman"/>
          <w:color w:val="000000"/>
          <w:position w:val="0"/>
          <w:u w:color="000000"/>
          <w:rtl w:val="0"/>
        </w:rPr>
      </w:pPr>
      <w:r>
        <w:rPr>
          <w:rFonts w:ascii="Times New Roman"/>
          <w:color w:val="000000"/>
          <w:u w:color="000000"/>
          <w:rtl w:val="0"/>
          <w:lang w:val="en-US"/>
        </w:rPr>
        <w:t xml:space="preserve">Review existing Creative Briefs </w:t>
      </w:r>
      <w:del w:id="24" w:date="2014-03-19T10:43:24Z" w:author="Adam Thomas Smith">
        <w:r>
          <w:rPr>
            <w:rFonts w:ascii="Times New Roman"/>
            <w:color w:val="000000"/>
            <w:u w:color="000000"/>
            <w:rtl w:val="0"/>
            <w:lang w:val="en-US"/>
          </w:rPr>
          <w:delText>filled in</w:delText>
        </w:r>
      </w:del>
      <w:ins w:id="25" w:date="2014-03-19T10:43:26Z" w:author="Adam Thomas Smith">
        <w:r>
          <w:rPr>
            <w:rFonts w:ascii="Times New Roman"/>
            <w:color w:val="000000"/>
            <w:u w:color="000000"/>
            <w:rtl w:val="0"/>
            <w:lang w:val="en-US"/>
          </w:rPr>
          <w:t>provided</w:t>
        </w:r>
      </w:ins>
      <w:r>
        <w:rPr>
          <w:rFonts w:ascii="Times New Roman"/>
          <w:color w:val="000000"/>
          <w:u w:color="000000"/>
          <w:rtl w:val="0"/>
          <w:lang w:val="en-US"/>
        </w:rPr>
        <w:t xml:space="preserve"> by the three countries, identif</w:t>
      </w:r>
      <w:ins w:id="26" w:date="2014-03-19T10:43:39Z" w:author="Adam Thomas Smith">
        <w:r>
          <w:rPr>
            <w:rFonts w:ascii="Times New Roman"/>
            <w:color w:val="000000"/>
            <w:u w:color="000000"/>
            <w:rtl w:val="0"/>
            <w:lang w:val="en-US"/>
          </w:rPr>
          <w:t>y</w:t>
        </w:r>
      </w:ins>
      <w:del w:id="27" w:date="2014-03-19T10:43:39Z" w:author="Adam Thomas Smith">
        <w:r>
          <w:rPr>
            <w:rFonts w:ascii="Times New Roman"/>
            <w:color w:val="000000"/>
            <w:u w:color="000000"/>
            <w:rtl w:val="0"/>
            <w:lang w:val="en-US"/>
          </w:rPr>
          <w:delText>ied</w:delText>
        </w:r>
      </w:del>
      <w:r>
        <w:rPr>
          <w:rFonts w:ascii="Times New Roman"/>
          <w:color w:val="000000"/>
          <w:u w:color="000000"/>
          <w:rtl w:val="0"/>
          <w:lang w:val="en-US"/>
        </w:rPr>
        <w:t xml:space="preserve"> information gaps, and follow up with country representatives </w:t>
      </w:r>
      <w:ins w:id="28" w:date="2014-03-19T10:45:01Z" w:author="Adam Thomas Smith">
        <w:r>
          <w:rPr>
            <w:rFonts w:ascii="Times New Roman"/>
            <w:color w:val="000000"/>
            <w:u w:color="000000"/>
            <w:rtl w:val="0"/>
            <w:lang w:val="en-US"/>
          </w:rPr>
          <w:t xml:space="preserve">in order </w:t>
        </w:r>
      </w:ins>
      <w:r>
        <w:rPr>
          <w:rFonts w:ascii="Times New Roman"/>
          <w:color w:val="000000"/>
          <w:u w:color="000000"/>
          <w:rtl w:val="0"/>
          <w:lang w:val="en-US"/>
        </w:rPr>
        <w:t xml:space="preserve">to obtain </w:t>
      </w:r>
      <w:ins w:id="29" w:date="2014-03-19T10:45:23Z" w:author="Adam Thomas Smith">
        <w:r>
          <w:rPr>
            <w:rFonts w:ascii="Times New Roman"/>
            <w:color w:val="000000"/>
            <w:u w:color="000000"/>
            <w:rtl w:val="0"/>
            <w:lang w:val="en-US"/>
          </w:rPr>
          <w:t xml:space="preserve">additional </w:t>
        </w:r>
      </w:ins>
      <w:r>
        <w:rPr>
          <w:rFonts w:ascii="Times New Roman"/>
          <w:color w:val="000000"/>
          <w:u w:color="000000"/>
          <w:rtl w:val="0"/>
          <w:lang w:val="en-US"/>
        </w:rPr>
        <w:t>information</w:t>
      </w:r>
      <w:del w:id="30" w:date="2014-03-19T10:45:26Z" w:author="Adam Thomas Smith">
        <w:r>
          <w:rPr>
            <w:rFonts w:ascii="Times New Roman"/>
            <w:color w:val="000000"/>
            <w:u w:color="000000"/>
            <w:rtl w:val="0"/>
            <w:lang w:val="en-US"/>
          </w:rPr>
          <w:delText xml:space="preserve"> where necessary</w:delText>
        </w:r>
      </w:del>
    </w:p>
    <w:p>
      <w:pPr>
        <w:pStyle w:val="List Paragraph"/>
        <w:numPr>
          <w:ilvl w:val="0"/>
          <w:numId w:val="6"/>
        </w:numPr>
        <w:tabs>
          <w:tab w:val="num" w:pos="720"/>
          <w:tab w:val="clear" w:pos="0"/>
        </w:tabs>
        <w:bidi w:val="0"/>
        <w:spacing w:after="0" w:line="240" w:lineRule="auto"/>
        <w:ind w:left="720" w:right="0" w:hanging="360"/>
        <w:jc w:val="left"/>
        <w:rPr>
          <w:rFonts w:ascii="Times New Roman" w:cs="Times New Roman" w:hAnsi="Times New Roman" w:eastAsia="Times New Roman"/>
          <w:color w:val="000000"/>
          <w:position w:val="0"/>
          <w:u w:color="000000"/>
          <w:rtl w:val="0"/>
        </w:rPr>
      </w:pPr>
      <w:r>
        <w:rPr>
          <w:rFonts w:ascii="Times New Roman"/>
          <w:color w:val="000000"/>
          <w:u w:color="000000"/>
          <w:rtl w:val="0"/>
          <w:lang w:val="en-US"/>
        </w:rPr>
        <w:t>Based on the Creative Briefs and conversations with country representatives, create a proposal for the online portal development</w:t>
      </w:r>
      <w:ins w:id="31" w:date="2014-03-19T10:45:42Z" w:author="Adam Thomas Smith">
        <w:r>
          <w:rPr>
            <w:rFonts w:ascii="Times New Roman"/>
            <w:color w:val="000000"/>
            <w:u w:color="000000"/>
            <w:rtl w:val="0"/>
            <w:lang w:val="en-US"/>
          </w:rPr>
          <w:t>,</w:t>
        </w:r>
      </w:ins>
      <w:r>
        <w:rPr>
          <w:rFonts w:ascii="Times New Roman"/>
          <w:color w:val="000000"/>
          <w:u w:color="000000"/>
          <w:rtl w:val="0"/>
          <w:lang w:val="en-US"/>
        </w:rPr>
        <w:t xml:space="preserve"> including:</w:t>
      </w:r>
    </w:p>
    <w:p>
      <w:pPr>
        <w:pStyle w:val="List Paragraph"/>
        <w:numPr>
          <w:ilvl w:val="1"/>
          <w:numId w:val="8"/>
        </w:numPr>
        <w:tabs>
          <w:tab w:val="num" w:pos="1440"/>
          <w:tab w:val="clear" w:pos="0"/>
        </w:tabs>
        <w:bidi w:val="0"/>
        <w:spacing w:after="0" w:line="240" w:lineRule="auto"/>
        <w:ind w:left="1440" w:right="0" w:hanging="360"/>
        <w:jc w:val="left"/>
        <w:rPr>
          <w:rFonts w:ascii="Times New Roman" w:cs="Times New Roman" w:hAnsi="Times New Roman" w:eastAsia="Times New Roman"/>
          <w:color w:val="000000"/>
          <w:position w:val="0"/>
          <w:sz w:val="22"/>
          <w:szCs w:val="22"/>
          <w:u w:color="000000"/>
          <w:rtl w:val="0"/>
        </w:rPr>
      </w:pPr>
      <w:r>
        <w:rPr>
          <w:rFonts w:ascii="Times New Roman"/>
          <w:color w:val="000000"/>
          <w:u w:color="000000"/>
          <w:rtl w:val="0"/>
          <w:lang w:val="en-US"/>
        </w:rPr>
        <w:t>Basic outline of the online portal that reflects the clients</w:t>
      </w:r>
      <w:r>
        <w:rPr>
          <w:rFonts w:hAnsi="Times New Roman" w:hint="default"/>
          <w:color w:val="000000"/>
          <w:u w:color="000000"/>
          <w:rtl w:val="0"/>
          <w:lang w:val="en-US"/>
        </w:rPr>
        <w:t xml:space="preserve">’ </w:t>
      </w:r>
      <w:r>
        <w:rPr>
          <w:rFonts w:ascii="Times New Roman"/>
          <w:color w:val="000000"/>
          <w:u w:color="000000"/>
          <w:rtl w:val="0"/>
          <w:lang w:val="en-US"/>
        </w:rPr>
        <w:t xml:space="preserve">needs </w:t>
      </w:r>
    </w:p>
    <w:p>
      <w:pPr>
        <w:pStyle w:val="List Paragraph"/>
        <w:numPr>
          <w:ilvl w:val="1"/>
          <w:numId w:val="8"/>
        </w:numPr>
        <w:tabs>
          <w:tab w:val="num" w:pos="1440"/>
          <w:tab w:val="clear" w:pos="0"/>
        </w:tabs>
        <w:bidi w:val="0"/>
        <w:spacing w:after="0" w:line="240" w:lineRule="auto"/>
        <w:ind w:left="1440" w:right="0" w:hanging="360"/>
        <w:jc w:val="left"/>
        <w:rPr>
          <w:rFonts w:ascii="Times New Roman" w:cs="Times New Roman" w:hAnsi="Times New Roman" w:eastAsia="Times New Roman"/>
          <w:color w:val="000000"/>
          <w:position w:val="0"/>
          <w:sz w:val="22"/>
          <w:szCs w:val="22"/>
          <w:u w:color="000000"/>
          <w:rtl w:val="0"/>
        </w:rPr>
      </w:pPr>
      <w:r>
        <w:rPr>
          <w:rFonts w:ascii="Times New Roman"/>
          <w:color w:val="000000"/>
          <w:u w:color="000000"/>
          <w:rtl w:val="0"/>
          <w:lang w:val="en-US"/>
        </w:rPr>
        <w:t>Estimated cost of development for</w:t>
      </w:r>
      <w:ins w:id="32" w:date="2014-03-19T10:46:00Z" w:author="Adam Thomas Smith">
        <w:r>
          <w:rPr>
            <w:rFonts w:ascii="Times New Roman"/>
            <w:color w:val="000000"/>
            <w:u w:color="000000"/>
            <w:rtl w:val="0"/>
            <w:lang w:val="en-US"/>
          </w:rPr>
          <w:t xml:space="preserve"> a</w:t>
        </w:r>
      </w:ins>
      <w:r>
        <w:rPr>
          <w:rFonts w:ascii="Times New Roman"/>
          <w:color w:val="000000"/>
          <w:u w:color="000000"/>
          <w:rtl w:val="0"/>
          <w:lang w:val="en-US"/>
        </w:rPr>
        <w:t xml:space="preserve"> full service online portal that fulfills all of the clients</w:t>
      </w:r>
      <w:r>
        <w:rPr>
          <w:rFonts w:hAnsi="Times New Roman" w:hint="default"/>
          <w:color w:val="000000"/>
          <w:u w:color="000000"/>
          <w:rtl w:val="0"/>
          <w:lang w:val="en-US"/>
        </w:rPr>
        <w:t xml:space="preserve">’ </w:t>
      </w:r>
      <w:r>
        <w:rPr>
          <w:rFonts w:ascii="Times New Roman"/>
          <w:color w:val="000000"/>
          <w:u w:color="000000"/>
          <w:rtl w:val="0"/>
          <w:lang w:val="en-US"/>
        </w:rPr>
        <w:t>needs</w:t>
      </w:r>
    </w:p>
    <w:p>
      <w:pPr>
        <w:pStyle w:val="List Paragraph"/>
        <w:numPr>
          <w:ilvl w:val="1"/>
          <w:numId w:val="8"/>
        </w:numPr>
        <w:tabs>
          <w:tab w:val="num" w:pos="1440"/>
          <w:tab w:val="clear" w:pos="0"/>
        </w:tabs>
        <w:bidi w:val="0"/>
        <w:spacing w:after="0" w:line="240" w:lineRule="auto"/>
        <w:ind w:left="1440" w:right="0" w:hanging="360"/>
        <w:jc w:val="left"/>
        <w:rPr>
          <w:rFonts w:ascii="Times New Roman" w:cs="Times New Roman" w:hAnsi="Times New Roman" w:eastAsia="Times New Roman"/>
          <w:color w:val="000000"/>
          <w:position w:val="0"/>
          <w:sz w:val="22"/>
          <w:szCs w:val="22"/>
          <w:u w:color="000000"/>
          <w:rtl w:val="0"/>
        </w:rPr>
      </w:pPr>
      <w:r>
        <w:rPr>
          <w:rFonts w:ascii="Times New Roman"/>
          <w:color w:val="000000"/>
          <w:u w:color="000000"/>
          <w:rtl w:val="0"/>
          <w:lang w:val="en-US"/>
        </w:rPr>
        <w:t>Estimated cost of development for a lower cost website that fulfills functionality requirements aligned with the East Africa Tourism Cross Border Collaboration project</w:t>
      </w:r>
    </w:p>
    <w:p>
      <w:pPr>
        <w:pStyle w:val="List Paragraph"/>
        <w:numPr>
          <w:ilvl w:val="1"/>
          <w:numId w:val="8"/>
        </w:numPr>
        <w:tabs>
          <w:tab w:val="num" w:pos="1440"/>
          <w:tab w:val="clear" w:pos="0"/>
        </w:tabs>
        <w:bidi w:val="0"/>
        <w:spacing w:after="0" w:line="240" w:lineRule="auto"/>
        <w:ind w:left="1440" w:right="0" w:hanging="360"/>
        <w:jc w:val="left"/>
        <w:rPr>
          <w:rFonts w:ascii="Times New Roman" w:cs="Times New Roman" w:hAnsi="Times New Roman" w:eastAsia="Times New Roman"/>
          <w:color w:val="000000"/>
          <w:position w:val="0"/>
          <w:sz w:val="22"/>
          <w:szCs w:val="22"/>
          <w:u w:color="000000"/>
          <w:rtl w:val="0"/>
        </w:rPr>
      </w:pPr>
      <w:r>
        <w:rPr>
          <w:rFonts w:ascii="Times New Roman"/>
          <w:color w:val="000000"/>
          <w:u w:color="000000"/>
          <w:rtl w:val="0"/>
          <w:lang w:val="en-US"/>
        </w:rPr>
        <w:t>Hosting options and prices</w:t>
      </w:r>
    </w:p>
    <w:p>
      <w:pPr>
        <w:pStyle w:val="List Paragraph"/>
        <w:numPr>
          <w:ilvl w:val="1"/>
          <w:numId w:val="8"/>
        </w:numPr>
        <w:tabs>
          <w:tab w:val="num" w:pos="1440"/>
          <w:tab w:val="clear" w:pos="0"/>
        </w:tabs>
        <w:bidi w:val="0"/>
        <w:spacing w:after="0" w:line="240" w:lineRule="auto"/>
        <w:ind w:left="1440" w:right="0" w:hanging="360"/>
        <w:jc w:val="left"/>
        <w:rPr>
          <w:ins w:id="33" w:date="2014-03-19T10:48:08Z" w:author="Adam Thomas Smith"/>
          <w:rFonts w:ascii="Times New Roman" w:cs="Times New Roman" w:hAnsi="Times New Roman" w:eastAsia="Times New Roman"/>
          <w:color w:val="000000"/>
          <w:position w:val="0"/>
          <w:sz w:val="22"/>
          <w:szCs w:val="22"/>
          <w:u w:color="000000"/>
          <w:rtl w:val="0"/>
        </w:rPr>
      </w:pPr>
      <w:r>
        <w:rPr>
          <w:rFonts w:ascii="Times New Roman"/>
          <w:color w:val="000000"/>
          <w:u w:color="000000"/>
          <w:rtl w:val="0"/>
          <w:lang w:val="en-US"/>
        </w:rPr>
        <w:t>Domain registration options and prices</w:t>
      </w:r>
    </w:p>
    <w:p>
      <w:pPr>
        <w:pStyle w:val="List Paragraph"/>
        <w:numPr>
          <w:ilvl w:val="1"/>
          <w:numId w:val="8"/>
        </w:numPr>
        <w:tabs>
          <w:tab w:val="num" w:pos="1440"/>
          <w:tab w:val="clear" w:pos="0"/>
        </w:tabs>
        <w:bidi w:val="0"/>
        <w:spacing w:after="0" w:line="240" w:lineRule="auto"/>
        <w:ind w:left="1440" w:right="0" w:hanging="360"/>
        <w:jc w:val="left"/>
        <w:rPr>
          <w:ins w:id="34" w:date="2014-03-19T10:48:08Z" w:author="Adam Thomas Smith"/>
          <w:rFonts w:ascii="Times New Roman" w:cs="Times New Roman" w:hAnsi="Times New Roman" w:eastAsia="Times New Roman"/>
          <w:color w:val="000000"/>
          <w:position w:val="0"/>
          <w:sz w:val="22"/>
          <w:szCs w:val="22"/>
          <w:u w:color="000000"/>
          <w:rtl w:val="0"/>
        </w:rPr>
      </w:pPr>
      <w:ins w:id="35" w:date="2014-03-19T10:48:08Z" w:author="Adam Thomas Smith">
        <w:r>
          <w:rPr>
            <w:rFonts w:ascii="Times New Roman"/>
            <w:color w:val="000000"/>
            <w:u w:color="000000"/>
            <w:rtl w:val="0"/>
            <w:lang w:val="en-US"/>
          </w:rPr>
          <w:t>Long-term maintenance and support</w:t>
        </w:r>
      </w:ins>
    </w:p>
    <w:p>
      <w:pPr>
        <w:pStyle w:val="List Paragraph"/>
        <w:numPr>
          <w:ilvl w:val="1"/>
          <w:numId w:val="8"/>
        </w:numPr>
        <w:tabs>
          <w:tab w:val="num" w:pos="1440"/>
          <w:tab w:val="clear" w:pos="0"/>
        </w:tabs>
        <w:bidi w:val="0"/>
        <w:spacing w:after="0" w:line="240" w:lineRule="auto"/>
        <w:ind w:left="1440" w:right="0" w:hanging="360"/>
        <w:jc w:val="left"/>
        <w:rPr>
          <w:rFonts w:ascii="Times New Roman" w:cs="Times New Roman" w:hAnsi="Times New Roman" w:eastAsia="Times New Roman"/>
          <w:color w:val="000000"/>
          <w:position w:val="0"/>
          <w:sz w:val="22"/>
          <w:szCs w:val="22"/>
          <w:u w:color="000000"/>
          <w:rtl w:val="0"/>
        </w:rPr>
      </w:pPr>
      <w:ins w:id="36" w:date="2014-03-19T10:48:08Z" w:author="Adam Thomas Smith">
        <w:r>
          <w:rPr>
            <w:rFonts w:ascii="Times New Roman"/>
            <w:color w:val="000000"/>
            <w:u w:color="000000"/>
            <w:rtl w:val="0"/>
            <w:lang w:val="en-US"/>
          </w:rPr>
          <w:t>Partner integration costs (if required)</w:t>
        </w:r>
      </w:ins>
    </w:p>
    <w:p>
      <w:pPr>
        <w:pStyle w:val="List Paragraph"/>
        <w:numPr>
          <w:ilvl w:val="1"/>
          <w:numId w:val="8"/>
        </w:numPr>
        <w:tabs>
          <w:tab w:val="num" w:pos="1440"/>
          <w:tab w:val="clear" w:pos="0"/>
        </w:tabs>
        <w:bidi w:val="0"/>
        <w:spacing w:after="0" w:line="240" w:lineRule="auto"/>
        <w:ind w:left="1440" w:right="0" w:hanging="360"/>
        <w:jc w:val="left"/>
        <w:rPr>
          <w:rFonts w:ascii="Times New Roman" w:cs="Times New Roman" w:hAnsi="Times New Roman" w:eastAsia="Times New Roman"/>
          <w:i w:val="1"/>
          <w:iCs w:val="1"/>
          <w:color w:val="000000"/>
          <w:position w:val="0"/>
          <w:sz w:val="22"/>
          <w:szCs w:val="22"/>
          <w:u w:color="000000"/>
          <w:rtl w:val="0"/>
        </w:rPr>
      </w:pPr>
      <w:r>
        <w:rPr>
          <w:rFonts w:ascii="Times New Roman"/>
          <w:i w:val="1"/>
          <w:iCs w:val="1"/>
          <w:color w:val="000000"/>
          <w:u w:color="000000"/>
          <w:rtl w:val="0"/>
          <w:lang w:val="en-US"/>
        </w:rPr>
        <w:t xml:space="preserve">The proposal should take into consideration the technological and banking constraints in East Africa. </w:t>
      </w:r>
    </w:p>
    <w:p>
      <w:pPr>
        <w:pStyle w:val="Body"/>
        <w:spacing w:after="0" w:line="240" w:lineRule="auto"/>
        <w:rPr>
          <w:rFonts w:ascii="Times New Roman" w:cs="Times New Roman" w:hAnsi="Times New Roman" w:eastAsia="Times New Roman"/>
          <w:color w:val="000000"/>
          <w:u w:color="000000"/>
        </w:rPr>
      </w:pPr>
    </w:p>
    <w:p>
      <w:pPr>
        <w:pStyle w:val="Body"/>
        <w:spacing w:after="0" w:line="240" w:lineRule="auto"/>
        <w:rPr>
          <w:rFonts w:ascii="Times New Roman" w:cs="Times New Roman" w:hAnsi="Times New Roman" w:eastAsia="Times New Roman"/>
          <w:color w:val="000000"/>
          <w:u w:color="000000"/>
        </w:rPr>
      </w:pPr>
      <w:r>
        <w:rPr>
          <w:rFonts w:ascii="Times New Roman"/>
          <w:color w:val="000000"/>
          <w:u w:color="000000"/>
          <w:rtl w:val="0"/>
          <w:lang w:val="en-US"/>
        </w:rPr>
        <w:t xml:space="preserve">Once the proposal has been created and reviewed by the World Bank team, the consultant will present the proposal to the country representatives to gather feedback.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cs="Times New Roman" w:hAnsi="Times New Roman" w:eastAsia="Times New Roman"/>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Bold" w:cs="Times New Roman Bold" w:hAnsi="Times New Roman Bold" w:eastAsia="Times New Roman Bold"/>
          <w:color w:val="000000"/>
          <w:u w:color="000000"/>
        </w:rPr>
      </w:pPr>
      <w:r>
        <w:rPr>
          <w:rFonts w:ascii="Times New Roman Bold"/>
          <w:color w:val="000000"/>
          <w:u w:color="000000"/>
          <w:rtl w:val="0"/>
        </w:rPr>
        <w:t>Timeframe</w:t>
      </w:r>
    </w:p>
    <w:p>
      <w:pPr>
        <w:pStyle w:val="Body"/>
        <w:widowControl w:val="0"/>
        <w:spacing w:after="0" w:line="240" w:lineRule="auto"/>
        <w:rPr>
          <w:rFonts w:ascii="Times New Roman" w:cs="Times New Roman" w:hAnsi="Times New Roman" w:eastAsia="Times New Roman"/>
        </w:rPr>
      </w:pPr>
      <w:r>
        <w:rPr>
          <w:rFonts w:ascii="Times New Roman"/>
          <w:rtl w:val="0"/>
          <w:lang w:val="en-US"/>
        </w:rPr>
        <w:t>Work is estimated to take a total of 15 days</w:t>
      </w:r>
      <w:ins w:id="37" w:date="2014-03-19T10:48:36Z" w:author="Adam Thomas Smith">
        <w:r>
          <w:rPr>
            <w:rFonts w:ascii="Times New Roman"/>
            <w:rtl w:val="0"/>
            <w:lang w:val="en-US"/>
          </w:rPr>
          <w:t xml:space="preserve"> and</w:t>
        </w:r>
      </w:ins>
      <w:del w:id="38" w:date="2014-03-19T10:48:36Z" w:author="Adam Thomas Smith">
        <w:r>
          <w:rPr>
            <w:rFonts w:ascii="Times New Roman"/>
            <w:rtl w:val="0"/>
          </w:rPr>
          <w:delText>. Work to</w:delText>
        </w:r>
      </w:del>
      <w:r>
        <w:rPr>
          <w:rFonts w:ascii="Times New Roman"/>
          <w:rtl w:val="0"/>
          <w:lang w:val="en-US"/>
        </w:rPr>
        <w:t xml:space="preserve"> commence by early April 1, 2014. All deliverables</w:t>
      </w:r>
      <w:ins w:id="39" w:date="2014-03-19T10:48:50Z" w:author="Adam Thomas Smith">
        <w:r>
          <w:rPr>
            <w:rFonts w:ascii="Times New Roman"/>
            <w:rtl w:val="0"/>
            <w:lang w:val="en-US"/>
          </w:rPr>
          <w:t xml:space="preserve"> are</w:t>
        </w:r>
      </w:ins>
      <w:r>
        <w:rPr>
          <w:rFonts w:ascii="Times New Roman"/>
          <w:rtl w:val="0"/>
          <w:lang w:val="en-US"/>
        </w:rPr>
        <w:t xml:space="preserve"> to be completed by April 30, 2014.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cs="Times New Roman" w:hAnsi="Times New Roman" w:eastAsia="Times New Roman"/>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Bold" w:cs="Times New Roman Bold" w:hAnsi="Times New Roman Bold" w:eastAsia="Times New Roman Bold"/>
          <w:color w:val="000000"/>
          <w:u w:color="000000"/>
        </w:rPr>
      </w:pPr>
      <w:r>
        <w:rPr>
          <w:rFonts w:ascii="Times New Roman Bold"/>
          <w:color w:val="000000"/>
          <w:u w:color="000000"/>
          <w:rtl w:val="0"/>
          <w:lang w:val="en-US"/>
        </w:rPr>
        <w:t>Deliverables</w:t>
      </w:r>
    </w:p>
    <w:p>
      <w:pPr>
        <w:pStyle w:val="List Paragraph"/>
        <w:numPr>
          <w:ilvl w:val="0"/>
          <w:numId w:val="11"/>
        </w:numPr>
        <w:tabs>
          <w:tab w:val="num" w:pos="720"/>
          <w:tab w:val="clear" w:pos="0"/>
        </w:tabs>
        <w:bidi w:val="0"/>
        <w:spacing w:after="0" w:line="240" w:lineRule="auto"/>
        <w:ind w:left="720" w:right="0" w:hanging="360"/>
        <w:jc w:val="left"/>
        <w:rPr>
          <w:rFonts w:ascii="Times New Roman" w:cs="Times New Roman" w:hAnsi="Times New Roman" w:eastAsia="Times New Roman"/>
          <w:color w:val="000000"/>
          <w:position w:val="0"/>
          <w:u w:color="000000"/>
          <w:rtl w:val="0"/>
        </w:rPr>
      </w:pPr>
      <w:r>
        <w:rPr>
          <w:rFonts w:ascii="Times New Roman"/>
          <w:color w:val="000000"/>
          <w:u w:color="000000"/>
          <w:rtl w:val="0"/>
          <w:lang w:val="en-US"/>
        </w:rPr>
        <w:t>Consolidated and completed Creative Brief for the online portal</w:t>
      </w:r>
    </w:p>
    <w:p>
      <w:pPr>
        <w:pStyle w:val="List Paragraph"/>
        <w:numPr>
          <w:ilvl w:val="0"/>
          <w:numId w:val="11"/>
        </w:numPr>
        <w:tabs>
          <w:tab w:val="num" w:pos="720"/>
          <w:tab w:val="clear" w:pos="0"/>
        </w:tabs>
        <w:bidi w:val="0"/>
        <w:spacing w:after="0" w:line="240" w:lineRule="auto"/>
        <w:ind w:left="720" w:right="0" w:hanging="360"/>
        <w:jc w:val="left"/>
        <w:rPr>
          <w:rFonts w:ascii="Times New Roman" w:cs="Times New Roman" w:hAnsi="Times New Roman" w:eastAsia="Times New Roman"/>
          <w:color w:val="000000"/>
          <w:position w:val="0"/>
          <w:u w:color="000000"/>
          <w:rtl w:val="0"/>
        </w:rPr>
      </w:pPr>
      <w:r>
        <w:rPr>
          <w:rFonts w:ascii="Times New Roman"/>
          <w:color w:val="000000"/>
          <w:u w:color="000000"/>
          <w:rtl w:val="0"/>
          <w:lang w:val="en-US"/>
        </w:rPr>
        <w:t xml:space="preserve">Online Portal Proposal including </w:t>
      </w:r>
    </w:p>
    <w:p>
      <w:pPr>
        <w:pStyle w:val="List Paragraph"/>
        <w:numPr>
          <w:ilvl w:val="1"/>
          <w:numId w:val="13"/>
        </w:numPr>
        <w:tabs>
          <w:tab w:val="num" w:pos="1440"/>
          <w:tab w:val="clear" w:pos="0"/>
        </w:tabs>
        <w:bidi w:val="0"/>
        <w:spacing w:after="0" w:line="240" w:lineRule="auto"/>
        <w:ind w:left="1440" w:right="0" w:hanging="360"/>
        <w:jc w:val="left"/>
        <w:rPr>
          <w:rFonts w:ascii="Times New Roman" w:cs="Times New Roman" w:hAnsi="Times New Roman" w:eastAsia="Times New Roman"/>
          <w:color w:val="000000"/>
          <w:position w:val="0"/>
          <w:u w:color="000000"/>
          <w:rtl w:val="0"/>
        </w:rPr>
      </w:pPr>
      <w:r>
        <w:rPr>
          <w:rFonts w:ascii="Times New Roman"/>
          <w:color w:val="000000"/>
          <w:u w:color="000000"/>
          <w:rtl w:val="0"/>
          <w:lang w:val="en-US"/>
        </w:rPr>
        <w:t>Basic outline of the online portal</w:t>
      </w:r>
    </w:p>
    <w:p>
      <w:pPr>
        <w:pStyle w:val="List Paragraph"/>
        <w:numPr>
          <w:ilvl w:val="1"/>
          <w:numId w:val="13"/>
        </w:numPr>
        <w:tabs>
          <w:tab w:val="num" w:pos="1440"/>
          <w:tab w:val="clear" w:pos="0"/>
        </w:tabs>
        <w:bidi w:val="0"/>
        <w:spacing w:after="0" w:line="240" w:lineRule="auto"/>
        <w:ind w:left="1440" w:right="0" w:hanging="360"/>
        <w:jc w:val="left"/>
        <w:rPr>
          <w:rFonts w:ascii="Times New Roman" w:cs="Times New Roman" w:hAnsi="Times New Roman" w:eastAsia="Times New Roman"/>
          <w:color w:val="000000"/>
          <w:position w:val="0"/>
          <w:u w:color="000000"/>
          <w:rtl w:val="0"/>
        </w:rPr>
      </w:pPr>
      <w:r>
        <w:rPr>
          <w:rFonts w:ascii="Times New Roman"/>
          <w:color w:val="000000"/>
          <w:u w:color="000000"/>
          <w:rtl w:val="0"/>
          <w:lang w:val="en-US"/>
        </w:rPr>
        <w:t>Estimated cost of development for full service online portal that fulfills all of the clients</w:t>
      </w:r>
      <w:r>
        <w:rPr>
          <w:rFonts w:hAnsi="Times New Roman" w:hint="default"/>
          <w:color w:val="000000"/>
          <w:u w:color="000000"/>
          <w:rtl w:val="0"/>
          <w:lang w:val="en-US"/>
        </w:rPr>
        <w:t xml:space="preserve">’ </w:t>
      </w:r>
      <w:r>
        <w:rPr>
          <w:rFonts w:ascii="Times New Roman"/>
          <w:color w:val="000000"/>
          <w:u w:color="000000"/>
          <w:rtl w:val="0"/>
          <w:lang w:val="en-US"/>
        </w:rPr>
        <w:t>needs</w:t>
      </w:r>
    </w:p>
    <w:p>
      <w:pPr>
        <w:pStyle w:val="List Paragraph"/>
        <w:numPr>
          <w:ilvl w:val="1"/>
          <w:numId w:val="13"/>
        </w:numPr>
        <w:tabs>
          <w:tab w:val="num" w:pos="1440"/>
          <w:tab w:val="clear" w:pos="0"/>
        </w:tabs>
        <w:bidi w:val="0"/>
        <w:spacing w:after="0" w:line="240" w:lineRule="auto"/>
        <w:ind w:left="1440" w:right="0" w:hanging="360"/>
        <w:jc w:val="left"/>
        <w:rPr>
          <w:rFonts w:ascii="Times New Roman" w:cs="Times New Roman" w:hAnsi="Times New Roman" w:eastAsia="Times New Roman"/>
          <w:color w:val="000000"/>
          <w:position w:val="0"/>
          <w:u w:color="000000"/>
          <w:rtl w:val="0"/>
        </w:rPr>
      </w:pPr>
      <w:r>
        <w:rPr>
          <w:rFonts w:ascii="Times New Roman"/>
          <w:color w:val="000000"/>
          <w:u w:color="000000"/>
          <w:rtl w:val="0"/>
          <w:lang w:val="en-US"/>
        </w:rPr>
        <w:t>Estimated cost of development for a lower cost website that fulfills functionality requirements aligned with the East Africa Tourism Cross Border Collaboration project</w:t>
      </w:r>
    </w:p>
    <w:p>
      <w:pPr>
        <w:pStyle w:val="List Paragraph"/>
        <w:numPr>
          <w:ilvl w:val="1"/>
          <w:numId w:val="13"/>
        </w:numPr>
        <w:tabs>
          <w:tab w:val="num" w:pos="1440"/>
          <w:tab w:val="clear" w:pos="0"/>
        </w:tabs>
        <w:bidi w:val="0"/>
        <w:spacing w:after="0" w:line="240" w:lineRule="auto"/>
        <w:ind w:left="1440" w:right="0" w:hanging="360"/>
        <w:jc w:val="left"/>
        <w:rPr>
          <w:rFonts w:ascii="Times New Roman" w:cs="Times New Roman" w:hAnsi="Times New Roman" w:eastAsia="Times New Roman"/>
          <w:color w:val="000000"/>
          <w:position w:val="0"/>
          <w:u w:color="000000"/>
          <w:rtl w:val="0"/>
        </w:rPr>
      </w:pPr>
      <w:r>
        <w:rPr>
          <w:rFonts w:ascii="Times New Roman"/>
          <w:color w:val="000000"/>
          <w:u w:color="000000"/>
          <w:rtl w:val="0"/>
          <w:lang w:val="en-US"/>
        </w:rPr>
        <w:t>Hosting options and prices</w:t>
      </w:r>
    </w:p>
    <w:p>
      <w:pPr>
        <w:pStyle w:val="List Paragraph"/>
        <w:numPr>
          <w:ilvl w:val="1"/>
          <w:numId w:val="13"/>
        </w:numPr>
        <w:tabs>
          <w:tab w:val="num" w:pos="1440"/>
          <w:tab w:val="clear" w:pos="0"/>
        </w:tabs>
        <w:bidi w:val="0"/>
        <w:spacing w:after="0" w:line="240" w:lineRule="auto"/>
        <w:ind w:left="1440" w:right="0" w:hanging="360"/>
        <w:jc w:val="left"/>
        <w:rPr>
          <w:ins w:id="40" w:date="2014-03-19T10:50:34Z" w:author="Adam Thomas Smith"/>
          <w:rFonts w:ascii="Times New Roman" w:cs="Times New Roman" w:hAnsi="Times New Roman" w:eastAsia="Times New Roman"/>
          <w:color w:val="000000"/>
          <w:position w:val="0"/>
          <w:u w:color="000000"/>
          <w:rtl w:val="0"/>
        </w:rPr>
      </w:pPr>
      <w:r>
        <w:rPr>
          <w:rFonts w:ascii="Times New Roman"/>
          <w:color w:val="000000"/>
          <w:u w:color="000000"/>
          <w:rtl w:val="0"/>
          <w:lang w:val="en-US"/>
        </w:rPr>
        <w:t>Domain registration options and prices</w:t>
      </w:r>
    </w:p>
    <w:p>
      <w:pPr>
        <w:pStyle w:val="List Paragraph"/>
        <w:numPr>
          <w:ilvl w:val="1"/>
          <w:numId w:val="13"/>
        </w:numPr>
        <w:tabs>
          <w:tab w:val="num" w:pos="1440"/>
          <w:tab w:val="clear" w:pos="0"/>
        </w:tabs>
        <w:bidi w:val="0"/>
        <w:spacing w:after="0" w:line="240" w:lineRule="auto"/>
        <w:ind w:left="1440" w:right="0" w:hanging="360"/>
        <w:jc w:val="left"/>
        <w:rPr>
          <w:ins w:id="41" w:date="2014-03-19T10:50:34Z" w:author="Adam Thomas Smith"/>
          <w:rFonts w:ascii="Times New Roman" w:cs="Times New Roman" w:hAnsi="Times New Roman" w:eastAsia="Times New Roman"/>
          <w:color w:val="000000"/>
          <w:position w:val="0"/>
          <w:u w:color="000000"/>
          <w:rtl w:val="0"/>
        </w:rPr>
      </w:pPr>
      <w:ins w:id="42" w:date="2014-03-19T10:50:34Z" w:author="Adam Thomas Smith">
        <w:r>
          <w:rPr>
            <w:rFonts w:ascii="Times New Roman"/>
            <w:color w:val="000000"/>
            <w:u w:color="000000"/>
            <w:rtl w:val="0"/>
            <w:lang w:val="en-US"/>
          </w:rPr>
          <w:t>Long-term maintenance and support costs</w:t>
        </w:r>
      </w:ins>
    </w:p>
    <w:p>
      <w:pPr>
        <w:pStyle w:val="List Paragraph"/>
        <w:numPr>
          <w:ilvl w:val="1"/>
          <w:numId w:val="13"/>
        </w:numPr>
        <w:tabs>
          <w:tab w:val="num" w:pos="1440"/>
          <w:tab w:val="clear" w:pos="0"/>
        </w:tabs>
        <w:bidi w:val="0"/>
        <w:spacing w:after="0" w:line="240" w:lineRule="auto"/>
        <w:ind w:left="1440" w:right="0" w:hanging="360"/>
        <w:jc w:val="left"/>
        <w:rPr>
          <w:rFonts w:ascii="Times New Roman" w:cs="Times New Roman" w:hAnsi="Times New Roman" w:eastAsia="Times New Roman"/>
          <w:color w:val="000000"/>
          <w:position w:val="0"/>
          <w:u w:color="000000"/>
          <w:rtl w:val="0"/>
        </w:rPr>
      </w:pPr>
      <w:ins w:id="43" w:date="2014-03-19T10:50:34Z" w:author="Adam Thomas Smith">
        <w:r>
          <w:rPr>
            <w:rFonts w:ascii="Times New Roman"/>
            <w:color w:val="000000"/>
            <w:u w:color="000000"/>
            <w:rtl w:val="0"/>
            <w:lang w:val="en-US"/>
          </w:rPr>
          <w:t>Partner integration costs (if required)</w:t>
        </w:r>
      </w:ins>
    </w:p>
    <w:p>
      <w:pPr>
        <w:pStyle w:val="List Paragraph"/>
        <w:numPr>
          <w:ilvl w:val="0"/>
          <w:numId w:val="11"/>
        </w:numPr>
        <w:tabs>
          <w:tab w:val="num" w:pos="720"/>
          <w:tab w:val="clear" w:pos="0"/>
        </w:tabs>
        <w:bidi w:val="0"/>
        <w:spacing w:after="0" w:line="240" w:lineRule="auto"/>
        <w:ind w:left="720" w:right="0" w:hanging="360"/>
        <w:jc w:val="left"/>
        <w:rPr>
          <w:rFonts w:ascii="Times New Roman" w:cs="Times New Roman" w:hAnsi="Times New Roman" w:eastAsia="Times New Roman"/>
          <w:color w:val="000000"/>
          <w:position w:val="0"/>
          <w:u w:color="000000"/>
          <w:rtl w:val="0"/>
        </w:rPr>
      </w:pPr>
      <w:r>
        <w:rPr>
          <w:rFonts w:ascii="Times New Roman"/>
          <w:color w:val="000000"/>
          <w:u w:color="000000"/>
          <w:rtl w:val="0"/>
          <w:lang w:val="en-US"/>
        </w:rPr>
        <w:t xml:space="preserve">Presentation of the proposal to the country teams </w:t>
      </w:r>
    </w:p>
    <w:p>
      <w:pPr>
        <w:pStyle w:val="List Paragraph"/>
        <w:numPr>
          <w:ilvl w:val="0"/>
          <w:numId w:val="11"/>
        </w:numPr>
        <w:tabs>
          <w:tab w:val="num" w:pos="720"/>
          <w:tab w:val="clear" w:pos="0"/>
        </w:tabs>
        <w:bidi w:val="0"/>
        <w:spacing w:after="0" w:line="240" w:lineRule="auto"/>
        <w:ind w:left="720" w:right="0" w:hanging="360"/>
        <w:jc w:val="left"/>
        <w:rPr>
          <w:rFonts w:ascii="Times New Roman" w:cs="Times New Roman" w:hAnsi="Times New Roman" w:eastAsia="Times New Roman"/>
          <w:position w:val="0"/>
          <w:rtl w:val="0"/>
        </w:rPr>
      </w:pPr>
      <w:r>
        <w:rPr>
          <w:rFonts w:ascii="Times New Roman"/>
          <w:color w:val="000000"/>
          <w:u w:color="000000"/>
          <w:rtl w:val="0"/>
          <w:lang w:val="en-US"/>
        </w:rPr>
        <w:t xml:space="preserve">Final report with development recommendation for the online portal which takes into account feedback gathered during the presentation </w:t>
      </w:r>
    </w:p>
    <w:sectPr>
      <w:headerReference w:type="default" r:id="rId4"/>
      <w:footerReference w:type="default" r:id="rId5"/>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22" w:author="Jessie" w:date="2014-03-18T12:22:00Z">
    <w:p>
      <w:pPr>
        <w:pStyle w:val="Default"/>
      </w:pPr>
    </w:p>
    <w:p>
      <w:pPr>
        <w:pStyle w:val="Default"/>
      </w:pPr>
      <w:r>
        <w:rPr>
          <w:rFonts w:ascii="Helvetica" w:cs="Arial Unicode MS" w:hAnsi="Arial Unicode MS" w:eastAsia="Arial Unicode MS"/>
          <w:b w:val="0"/>
          <w:bCs w:val="0"/>
          <w:i w:val="0"/>
          <w:iCs w:val="0"/>
        </w:rPr>
        <w:t xml:space="preserve">Adam </w:t>
      </w:r>
      <w:r>
        <w:rPr>
          <w:rFonts w:ascii="Arial Unicode MS" w:cs="Arial Unicode MS" w:hAnsi="Helvetica" w:eastAsia="Arial Unicode MS" w:hint="default"/>
          <w:b w:val="0"/>
          <w:bCs w:val="0"/>
          <w:i w:val="0"/>
          <w:iCs w:val="0"/>
        </w:rPr>
        <w:t xml:space="preserve">– </w:t>
      </w:r>
      <w:r>
        <w:rPr>
          <w:rFonts w:ascii="Helvetica" w:cs="Arial Unicode MS" w:hAnsi="Arial Unicode MS" w:eastAsia="Arial Unicode MS"/>
          <w:b w:val="0"/>
          <w:bCs w:val="0"/>
          <w:i w:val="0"/>
          <w:iCs w:val="0"/>
        </w:rPr>
        <w:t>I</w:t>
      </w:r>
      <w:r>
        <w:rPr>
          <w:rFonts w:ascii="Arial Unicode MS" w:cs="Arial Unicode MS" w:hAnsi="Helvetica" w:eastAsia="Arial Unicode MS" w:hint="default"/>
          <w:b w:val="0"/>
          <w:bCs w:val="0"/>
          <w:i w:val="0"/>
          <w:iCs w:val="0"/>
        </w:rPr>
        <w:t>’</w:t>
      </w:r>
      <w:r>
        <w:rPr>
          <w:rFonts w:ascii="Helvetica" w:cs="Arial Unicode MS" w:hAnsi="Arial Unicode MS" w:eastAsia="Arial Unicode MS"/>
          <w:b w:val="0"/>
          <w:bCs w:val="0"/>
          <w:i w:val="0"/>
          <w:iCs w:val="0"/>
        </w:rPr>
        <w:t>m not sure this is the right word. Basically we want to you to see what can actually be done within our budget and how we can match that with the client</w:t>
      </w:r>
      <w:r>
        <w:rPr>
          <w:rFonts w:ascii="Arial Unicode MS" w:cs="Arial Unicode MS" w:hAnsi="Helvetica" w:eastAsia="Arial Unicode MS" w:hint="default"/>
          <w:b w:val="0"/>
          <w:bCs w:val="0"/>
          <w:i w:val="0"/>
          <w:iCs w:val="0"/>
        </w:rPr>
        <w:t>’</w:t>
      </w:r>
      <w:r>
        <w:rPr>
          <w:rFonts w:ascii="Helvetica" w:cs="Arial Unicode MS" w:hAnsi="Arial Unicode MS" w:eastAsia="Arial Unicode MS"/>
          <w:b w:val="0"/>
          <w:bCs w:val="0"/>
          <w:i w:val="0"/>
          <w:iCs w:val="0"/>
        </w:rPr>
        <w:t>s needs.</w:t>
      </w:r>
    </w:p>
  </w:comment>
  <w:comment w:id="2" w:author="Jessie" w:date="2014-03-18T12:36:00Z">
    <w:p>
      <w:pPr>
        <w:pStyle w:val="Default"/>
      </w:pPr>
    </w:p>
    <w:p>
      <w:pPr>
        <w:pStyle w:val="Default"/>
      </w:pPr>
      <w:r>
        <w:rPr>
          <w:rFonts w:ascii="Helvetica" w:cs="Arial Unicode MS" w:hAnsi="Arial Unicode MS" w:eastAsia="Arial Unicode MS"/>
          <w:b w:val="0"/>
          <w:bCs w:val="0"/>
          <w:i w:val="0"/>
          <w:iCs w:val="0"/>
        </w:rPr>
        <w:t xml:space="preserve">Eneida </w:t>
      </w:r>
      <w:r>
        <w:rPr>
          <w:rFonts w:ascii="Arial Unicode MS" w:cs="Arial Unicode MS" w:hAnsi="Helvetica" w:eastAsia="Arial Unicode MS" w:hint="default"/>
          <w:b w:val="0"/>
          <w:bCs w:val="0"/>
          <w:i w:val="0"/>
          <w:iCs w:val="0"/>
        </w:rPr>
        <w:t xml:space="preserve">– </w:t>
      </w:r>
      <w:r>
        <w:rPr>
          <w:rFonts w:ascii="Helvetica" w:cs="Arial Unicode MS" w:hAnsi="Arial Unicode MS" w:eastAsia="Arial Unicode MS"/>
          <w:b w:val="0"/>
          <w:bCs w:val="0"/>
          <w:i w:val="0"/>
          <w:iCs w:val="0"/>
        </w:rPr>
        <w:t>Fill in Trust Fund name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New Roman Bold">
    <w:charset w:val="00"/>
    <w:family w:val="roman"/>
    <w:pitch w:val="default"/>
  </w:font>
  <w:font w:name="Trebuchet M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color w:val="000000"/>
        <w:position w:val="0"/>
        <w:u w:color="000000"/>
      </w:rPr>
    </w:lvl>
    <w:lvl w:ilvl="1">
      <w:start w:val="1"/>
      <w:numFmt w:val="lowerLetter"/>
      <w:suff w:val="tab"/>
      <w:lvlText w:val="%2."/>
      <w:lvlJc w:val="left"/>
      <w:pPr/>
      <w:rPr>
        <w:color w:val="000000"/>
        <w:position w:val="0"/>
        <w:u w:color="000000"/>
      </w:rPr>
    </w:lvl>
    <w:lvl w:ilvl="2">
      <w:start w:val="1"/>
      <w:numFmt w:val="lowerRoman"/>
      <w:suff w:val="tab"/>
      <w:lvlText w:val="%3."/>
      <w:lvlJc w:val="left"/>
      <w:pPr/>
      <w:rPr>
        <w:color w:val="000000"/>
        <w:position w:val="0"/>
        <w:u w:color="000000"/>
      </w:rPr>
    </w:lvl>
    <w:lvl w:ilvl="3">
      <w:start w:val="1"/>
      <w:numFmt w:val="decimal"/>
      <w:suff w:val="tab"/>
      <w:lvlText w:val="%4."/>
      <w:lvlJc w:val="left"/>
      <w:pPr/>
      <w:rPr>
        <w:color w:val="000000"/>
        <w:position w:val="0"/>
        <w:u w:color="000000"/>
      </w:rPr>
    </w:lvl>
    <w:lvl w:ilvl="4">
      <w:start w:val="1"/>
      <w:numFmt w:val="lowerLetter"/>
      <w:suff w:val="tab"/>
      <w:lvlText w:val="%5."/>
      <w:lvlJc w:val="left"/>
      <w:pPr/>
      <w:rPr>
        <w:color w:val="000000"/>
        <w:position w:val="0"/>
        <w:u w:color="000000"/>
      </w:rPr>
    </w:lvl>
    <w:lvl w:ilvl="5">
      <w:start w:val="1"/>
      <w:numFmt w:val="lowerRoman"/>
      <w:suff w:val="tab"/>
      <w:lvlText w:val="%6."/>
      <w:lvlJc w:val="left"/>
      <w:pPr/>
      <w:rPr>
        <w:color w:val="000000"/>
        <w:position w:val="0"/>
        <w:u w:color="000000"/>
      </w:rPr>
    </w:lvl>
    <w:lvl w:ilvl="6">
      <w:start w:val="1"/>
      <w:numFmt w:val="decimal"/>
      <w:suff w:val="tab"/>
      <w:lvlText w:val="%7."/>
      <w:lvlJc w:val="left"/>
      <w:pPr/>
      <w:rPr>
        <w:color w:val="000000"/>
        <w:position w:val="0"/>
        <w:u w:color="000000"/>
      </w:rPr>
    </w:lvl>
    <w:lvl w:ilvl="7">
      <w:start w:val="1"/>
      <w:numFmt w:val="lowerLetter"/>
      <w:suff w:val="tab"/>
      <w:lvlText w:val="%8."/>
      <w:lvlJc w:val="left"/>
      <w:pPr/>
      <w:rPr>
        <w:color w:val="000000"/>
        <w:position w:val="0"/>
        <w:u w:color="000000"/>
      </w:rPr>
    </w:lvl>
    <w:lvl w:ilvl="8">
      <w:start w:val="1"/>
      <w:numFmt w:val="lowerRoman"/>
      <w:suff w:val="tab"/>
      <w:lvlText w:val="%9."/>
      <w:lvlJc w:val="left"/>
      <w:pPr/>
      <w:rPr>
        <w:color w:val="000000"/>
        <w:position w:val="0"/>
        <w:u w:color="00000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color w:val="000000"/>
        <w:position w:val="0"/>
        <w:u w:color="000000"/>
      </w:rPr>
    </w:lvl>
    <w:lvl w:ilvl="1">
      <w:start w:val="1"/>
      <w:numFmt w:val="lowerLetter"/>
      <w:suff w:val="tab"/>
      <w:lvlText w:val="%2."/>
      <w:lvlJc w:val="left"/>
      <w:pPr/>
      <w:rPr>
        <w:color w:val="000000"/>
        <w:position w:val="0"/>
        <w:u w:color="000000"/>
      </w:rPr>
    </w:lvl>
    <w:lvl w:ilvl="2">
      <w:start w:val="1"/>
      <w:numFmt w:val="lowerRoman"/>
      <w:suff w:val="tab"/>
      <w:lvlText w:val="%3."/>
      <w:lvlJc w:val="left"/>
      <w:pPr/>
      <w:rPr>
        <w:color w:val="000000"/>
        <w:position w:val="0"/>
        <w:u w:color="000000"/>
      </w:rPr>
    </w:lvl>
    <w:lvl w:ilvl="3">
      <w:start w:val="1"/>
      <w:numFmt w:val="decimal"/>
      <w:suff w:val="tab"/>
      <w:lvlText w:val="%4."/>
      <w:lvlJc w:val="left"/>
      <w:pPr/>
      <w:rPr>
        <w:color w:val="000000"/>
        <w:position w:val="0"/>
        <w:u w:color="000000"/>
      </w:rPr>
    </w:lvl>
    <w:lvl w:ilvl="4">
      <w:start w:val="1"/>
      <w:numFmt w:val="lowerLetter"/>
      <w:suff w:val="tab"/>
      <w:lvlText w:val="%5."/>
      <w:lvlJc w:val="left"/>
      <w:pPr/>
      <w:rPr>
        <w:color w:val="000000"/>
        <w:position w:val="0"/>
        <w:u w:color="000000"/>
      </w:rPr>
    </w:lvl>
    <w:lvl w:ilvl="5">
      <w:start w:val="1"/>
      <w:numFmt w:val="lowerRoman"/>
      <w:suff w:val="tab"/>
      <w:lvlText w:val="%6."/>
      <w:lvlJc w:val="left"/>
      <w:pPr/>
      <w:rPr>
        <w:color w:val="000000"/>
        <w:position w:val="0"/>
        <w:u w:color="000000"/>
      </w:rPr>
    </w:lvl>
    <w:lvl w:ilvl="6">
      <w:start w:val="1"/>
      <w:numFmt w:val="decimal"/>
      <w:suff w:val="tab"/>
      <w:lvlText w:val="%7."/>
      <w:lvlJc w:val="left"/>
      <w:pPr/>
      <w:rPr>
        <w:color w:val="000000"/>
        <w:position w:val="0"/>
        <w:u w:color="000000"/>
      </w:rPr>
    </w:lvl>
    <w:lvl w:ilvl="7">
      <w:start w:val="1"/>
      <w:numFmt w:val="lowerLetter"/>
      <w:suff w:val="tab"/>
      <w:lvlText w:val="%8."/>
      <w:lvlJc w:val="left"/>
      <w:pPr/>
      <w:rPr>
        <w:color w:val="000000"/>
        <w:position w:val="0"/>
        <w:u w:color="000000"/>
      </w:rPr>
    </w:lvl>
    <w:lvl w:ilvl="8">
      <w:start w:val="1"/>
      <w:numFmt w:val="lowerRoman"/>
      <w:suff w:val="tab"/>
      <w:lvlText w:val="%9."/>
      <w:lvlJc w:val="left"/>
      <w:pPr/>
      <w:rPr>
        <w:color w:val="000000"/>
        <w:position w:val="0"/>
        <w:u w:color="000000"/>
      </w:rPr>
    </w:lvl>
  </w:abstractNum>
  <w:abstractNum w:abstractNumId="3">
    <w:multiLevelType w:val="multilevel"/>
    <w:lvl w:ilvl="0">
      <w:start w:val="1"/>
      <w:numFmt w:val="decimal"/>
      <w:suff w:val="tab"/>
      <w:lvlText w:val="%1."/>
      <w:lvlJc w:val="left"/>
      <w:pPr/>
      <w:rPr>
        <w:color w:val="000000"/>
        <w:position w:val="0"/>
        <w:u w:color="000000"/>
      </w:rPr>
    </w:lvl>
    <w:lvl w:ilvl="1">
      <w:start w:val="1"/>
      <w:numFmt w:val="bullet"/>
      <w:suff w:val="tab"/>
      <w:lvlText w:val="o"/>
      <w:lvlJc w:val="left"/>
      <w:pPr/>
      <w:rPr>
        <w:color w:val="000000"/>
        <w:position w:val="0"/>
        <w:u w:color="000000"/>
      </w:rPr>
    </w:lvl>
    <w:lvl w:ilvl="2">
      <w:start w:val="1"/>
      <w:numFmt w:val="bullet"/>
      <w:suff w:val="tab"/>
      <w:lvlText w:val="▪"/>
      <w:lvlJc w:val="left"/>
      <w:pPr/>
      <w:rPr>
        <w:color w:val="000000"/>
        <w:position w:val="0"/>
        <w:u w:color="000000"/>
      </w:rPr>
    </w:lvl>
    <w:lvl w:ilvl="3">
      <w:start w:val="1"/>
      <w:numFmt w:val="bullet"/>
      <w:suff w:val="tab"/>
      <w:lvlText w:val="•"/>
      <w:lvlJc w:val="left"/>
      <w:pPr/>
      <w:rPr>
        <w:color w:val="000000"/>
        <w:position w:val="0"/>
        <w:u w:color="000000"/>
      </w:rPr>
    </w:lvl>
    <w:lvl w:ilvl="4">
      <w:start w:val="1"/>
      <w:numFmt w:val="bullet"/>
      <w:suff w:val="tab"/>
      <w:lvlText w:val="o"/>
      <w:lvlJc w:val="left"/>
      <w:pPr/>
      <w:rPr>
        <w:color w:val="000000"/>
        <w:position w:val="0"/>
        <w:u w:color="000000"/>
      </w:rPr>
    </w:lvl>
    <w:lvl w:ilvl="5">
      <w:start w:val="1"/>
      <w:numFmt w:val="bullet"/>
      <w:suff w:val="tab"/>
      <w:lvlText w:val="▪"/>
      <w:lvlJc w:val="left"/>
      <w:pPr/>
      <w:rPr>
        <w:color w:val="000000"/>
        <w:position w:val="0"/>
        <w:u w:color="000000"/>
      </w:rPr>
    </w:lvl>
    <w:lvl w:ilvl="6">
      <w:start w:val="1"/>
      <w:numFmt w:val="bullet"/>
      <w:suff w:val="tab"/>
      <w:lvlText w:val="•"/>
      <w:lvlJc w:val="left"/>
      <w:pPr/>
      <w:rPr>
        <w:color w:val="000000"/>
        <w:position w:val="0"/>
        <w:u w:color="000000"/>
      </w:rPr>
    </w:lvl>
    <w:lvl w:ilvl="7">
      <w:start w:val="1"/>
      <w:numFmt w:val="bullet"/>
      <w:suff w:val="tab"/>
      <w:lvlText w:val="o"/>
      <w:lvlJc w:val="left"/>
      <w:pPr/>
      <w:rPr>
        <w:color w:val="000000"/>
        <w:position w:val="0"/>
        <w:u w:color="000000"/>
      </w:rPr>
    </w:lvl>
    <w:lvl w:ilvl="8">
      <w:start w:val="1"/>
      <w:numFmt w:val="bullet"/>
      <w:suff w:val="tab"/>
      <w:lvlText w:val="▪"/>
      <w:lvlJc w:val="left"/>
      <w:pPr/>
      <w:rPr>
        <w:color w:val="000000"/>
        <w:position w:val="0"/>
        <w:u w:color="000000"/>
      </w:rPr>
    </w:lvl>
  </w:abstractNum>
  <w:abstractNum w:abstractNumId="4">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1"/>
      <w:numFmt w:val="decimal"/>
      <w:suff w:val="tab"/>
      <w:lvlText w:val="%1."/>
      <w:lvlJc w:val="left"/>
      <w:pPr/>
      <w:rPr>
        <w:color w:val="000000"/>
        <w:position w:val="0"/>
        <w:u w:color="000000"/>
      </w:rPr>
    </w:lvl>
    <w:lvl w:ilvl="1">
      <w:start w:val="1"/>
      <w:numFmt w:val="bullet"/>
      <w:suff w:val="tab"/>
      <w:lvlText w:val="o"/>
      <w:lvlJc w:val="left"/>
      <w:pPr/>
      <w:rPr>
        <w:color w:val="000000"/>
        <w:position w:val="0"/>
        <w:u w:color="000000"/>
      </w:rPr>
    </w:lvl>
    <w:lvl w:ilvl="2">
      <w:start w:val="1"/>
      <w:numFmt w:val="bullet"/>
      <w:suff w:val="tab"/>
      <w:lvlText w:val="▪"/>
      <w:lvlJc w:val="left"/>
      <w:pPr/>
      <w:rPr>
        <w:color w:val="000000"/>
        <w:position w:val="0"/>
        <w:u w:color="000000"/>
      </w:rPr>
    </w:lvl>
    <w:lvl w:ilvl="3">
      <w:start w:val="1"/>
      <w:numFmt w:val="bullet"/>
      <w:suff w:val="tab"/>
      <w:lvlText w:val="•"/>
      <w:lvlJc w:val="left"/>
      <w:pPr/>
      <w:rPr>
        <w:color w:val="000000"/>
        <w:position w:val="0"/>
        <w:u w:color="000000"/>
      </w:rPr>
    </w:lvl>
    <w:lvl w:ilvl="4">
      <w:start w:val="1"/>
      <w:numFmt w:val="bullet"/>
      <w:suff w:val="tab"/>
      <w:lvlText w:val="o"/>
      <w:lvlJc w:val="left"/>
      <w:pPr/>
      <w:rPr>
        <w:color w:val="000000"/>
        <w:position w:val="0"/>
        <w:u w:color="000000"/>
      </w:rPr>
    </w:lvl>
    <w:lvl w:ilvl="5">
      <w:start w:val="1"/>
      <w:numFmt w:val="bullet"/>
      <w:suff w:val="tab"/>
      <w:lvlText w:val="▪"/>
      <w:lvlJc w:val="left"/>
      <w:pPr/>
      <w:rPr>
        <w:color w:val="000000"/>
        <w:position w:val="0"/>
        <w:u w:color="000000"/>
      </w:rPr>
    </w:lvl>
    <w:lvl w:ilvl="6">
      <w:start w:val="1"/>
      <w:numFmt w:val="bullet"/>
      <w:suff w:val="tab"/>
      <w:lvlText w:val="•"/>
      <w:lvlJc w:val="left"/>
      <w:pPr/>
      <w:rPr>
        <w:color w:val="000000"/>
        <w:position w:val="0"/>
        <w:u w:color="000000"/>
      </w:rPr>
    </w:lvl>
    <w:lvl w:ilvl="7">
      <w:start w:val="1"/>
      <w:numFmt w:val="bullet"/>
      <w:suff w:val="tab"/>
      <w:lvlText w:val="o"/>
      <w:lvlJc w:val="left"/>
      <w:pPr/>
      <w:rPr>
        <w:color w:val="000000"/>
        <w:position w:val="0"/>
        <w:u w:color="000000"/>
      </w:rPr>
    </w:lvl>
    <w:lvl w:ilvl="8">
      <w:start w:val="1"/>
      <w:numFmt w:val="bullet"/>
      <w:suff w:val="tab"/>
      <w:lvlText w:val="▪"/>
      <w:lvlJc w:val="left"/>
      <w:pPr/>
      <w:rPr>
        <w:color w:val="000000"/>
        <w:position w:val="0"/>
        <w:u w:color="000000"/>
      </w:rPr>
    </w:lvl>
  </w:abstractNum>
  <w:abstractNum w:abstractNumId="6">
    <w:multiLevelType w:val="multilevel"/>
    <w:lvl w:ilvl="0">
      <w:start w:val="1"/>
      <w:numFmt w:val="decimal"/>
      <w:suff w:val="tab"/>
      <w:lvlText w:val="%1."/>
      <w:lvlJc w:val="left"/>
      <w:pPr/>
      <w:rPr>
        <w:color w:val="000000"/>
        <w:position w:val="0"/>
        <w:u w:color="000000"/>
      </w:rPr>
    </w:lvl>
    <w:lvl w:ilvl="1">
      <w:start w:val="1"/>
      <w:numFmt w:val="bullet"/>
      <w:suff w:val="tab"/>
      <w:lvlText w:val="o"/>
      <w:lvlJc w:val="left"/>
      <w:pPr/>
      <w:rPr>
        <w:color w:val="000000"/>
        <w:position w:val="0"/>
        <w:u w:color="000000"/>
      </w:rPr>
    </w:lvl>
    <w:lvl w:ilvl="2">
      <w:start w:val="1"/>
      <w:numFmt w:val="bullet"/>
      <w:suff w:val="tab"/>
      <w:lvlText w:val="▪"/>
      <w:lvlJc w:val="left"/>
      <w:pPr/>
      <w:rPr>
        <w:color w:val="000000"/>
        <w:position w:val="0"/>
        <w:u w:color="000000"/>
      </w:rPr>
    </w:lvl>
    <w:lvl w:ilvl="3">
      <w:start w:val="1"/>
      <w:numFmt w:val="bullet"/>
      <w:suff w:val="tab"/>
      <w:lvlText w:val="•"/>
      <w:lvlJc w:val="left"/>
      <w:pPr/>
      <w:rPr>
        <w:color w:val="000000"/>
        <w:position w:val="0"/>
        <w:u w:color="000000"/>
      </w:rPr>
    </w:lvl>
    <w:lvl w:ilvl="4">
      <w:start w:val="1"/>
      <w:numFmt w:val="bullet"/>
      <w:suff w:val="tab"/>
      <w:lvlText w:val="o"/>
      <w:lvlJc w:val="left"/>
      <w:pPr/>
      <w:rPr>
        <w:color w:val="000000"/>
        <w:position w:val="0"/>
        <w:u w:color="000000"/>
      </w:rPr>
    </w:lvl>
    <w:lvl w:ilvl="5">
      <w:start w:val="1"/>
      <w:numFmt w:val="bullet"/>
      <w:suff w:val="tab"/>
      <w:lvlText w:val="▪"/>
      <w:lvlJc w:val="left"/>
      <w:pPr/>
      <w:rPr>
        <w:color w:val="000000"/>
        <w:position w:val="0"/>
        <w:u w:color="000000"/>
      </w:rPr>
    </w:lvl>
    <w:lvl w:ilvl="6">
      <w:start w:val="1"/>
      <w:numFmt w:val="bullet"/>
      <w:suff w:val="tab"/>
      <w:lvlText w:val="•"/>
      <w:lvlJc w:val="left"/>
      <w:pPr/>
      <w:rPr>
        <w:color w:val="000000"/>
        <w:position w:val="0"/>
        <w:u w:color="000000"/>
      </w:rPr>
    </w:lvl>
    <w:lvl w:ilvl="7">
      <w:start w:val="1"/>
      <w:numFmt w:val="bullet"/>
      <w:suff w:val="tab"/>
      <w:lvlText w:val="o"/>
      <w:lvlJc w:val="left"/>
      <w:pPr/>
      <w:rPr>
        <w:color w:val="000000"/>
        <w:position w:val="0"/>
        <w:u w:color="000000"/>
      </w:rPr>
    </w:lvl>
    <w:lvl w:ilvl="8">
      <w:start w:val="1"/>
      <w:numFmt w:val="bullet"/>
      <w:suff w:val="tab"/>
      <w:lvlText w:val="▪"/>
      <w:lvlJc w:val="left"/>
      <w:pPr/>
      <w:rPr>
        <w:color w:val="000000"/>
        <w:position w:val="0"/>
        <w:u w:color="000000"/>
      </w:rPr>
    </w:lvl>
  </w:abstractNum>
  <w:abstractNum w:abstractNumId="7">
    <w:multiLevelType w:val="multilevel"/>
    <w:styleLink w:val="List 2"/>
    <w:lvl w:ilvl="0">
      <w:start w:val="1"/>
      <w:numFmt w:val="decimal"/>
      <w:suff w:val="tab"/>
      <w:lvlText w:val="%1."/>
      <w:lvlJc w:val="left"/>
      <w:pPr/>
      <w:rPr>
        <w:color w:val="000000"/>
        <w:position w:val="0"/>
        <w:u w:color="000000"/>
      </w:rPr>
    </w:lvl>
    <w:lvl w:ilvl="1">
      <w:start w:val="0"/>
      <w:numFmt w:val="bullet"/>
      <w:suff w:val="tab"/>
      <w:lvlText w:val="o"/>
      <w:lvlJc w:val="left"/>
      <w:pPr/>
      <w:rPr>
        <w:color w:val="000000"/>
        <w:position w:val="0"/>
        <w:u w:color="000000"/>
      </w:rPr>
    </w:lvl>
    <w:lvl w:ilvl="2">
      <w:start w:val="1"/>
      <w:numFmt w:val="bullet"/>
      <w:suff w:val="tab"/>
      <w:lvlText w:val="▪"/>
      <w:lvlJc w:val="left"/>
      <w:pPr/>
      <w:rPr>
        <w:color w:val="000000"/>
        <w:position w:val="0"/>
        <w:u w:color="000000"/>
      </w:rPr>
    </w:lvl>
    <w:lvl w:ilvl="3">
      <w:start w:val="1"/>
      <w:numFmt w:val="bullet"/>
      <w:suff w:val="tab"/>
      <w:lvlText w:val="•"/>
      <w:lvlJc w:val="left"/>
      <w:pPr/>
      <w:rPr>
        <w:color w:val="000000"/>
        <w:position w:val="0"/>
        <w:u w:color="000000"/>
      </w:rPr>
    </w:lvl>
    <w:lvl w:ilvl="4">
      <w:start w:val="1"/>
      <w:numFmt w:val="bullet"/>
      <w:suff w:val="tab"/>
      <w:lvlText w:val="o"/>
      <w:lvlJc w:val="left"/>
      <w:pPr/>
      <w:rPr>
        <w:color w:val="000000"/>
        <w:position w:val="0"/>
        <w:u w:color="000000"/>
      </w:rPr>
    </w:lvl>
    <w:lvl w:ilvl="5">
      <w:start w:val="1"/>
      <w:numFmt w:val="bullet"/>
      <w:suff w:val="tab"/>
      <w:lvlText w:val="▪"/>
      <w:lvlJc w:val="left"/>
      <w:pPr/>
      <w:rPr>
        <w:color w:val="000000"/>
        <w:position w:val="0"/>
        <w:u w:color="000000"/>
      </w:rPr>
    </w:lvl>
    <w:lvl w:ilvl="6">
      <w:start w:val="1"/>
      <w:numFmt w:val="bullet"/>
      <w:suff w:val="tab"/>
      <w:lvlText w:val="•"/>
      <w:lvlJc w:val="left"/>
      <w:pPr/>
      <w:rPr>
        <w:color w:val="000000"/>
        <w:position w:val="0"/>
        <w:u w:color="000000"/>
      </w:rPr>
    </w:lvl>
    <w:lvl w:ilvl="7">
      <w:start w:val="1"/>
      <w:numFmt w:val="bullet"/>
      <w:suff w:val="tab"/>
      <w:lvlText w:val="o"/>
      <w:lvlJc w:val="left"/>
      <w:pPr/>
      <w:rPr>
        <w:color w:val="000000"/>
        <w:position w:val="0"/>
        <w:u w:color="000000"/>
      </w:rPr>
    </w:lvl>
    <w:lvl w:ilvl="8">
      <w:start w:val="1"/>
      <w:numFmt w:val="bullet"/>
      <w:suff w:val="tab"/>
      <w:lvlText w:val="▪"/>
      <w:lvlJc w:val="left"/>
      <w:pPr/>
      <w:rPr>
        <w:color w:val="000000"/>
        <w:position w:val="0"/>
        <w:u w:color="000000"/>
      </w:rPr>
    </w:lvl>
  </w:abstractNum>
  <w:abstractNum w:abstractNumId="8">
    <w:multiLevelType w:val="multilevel"/>
    <w:lvl w:ilvl="0">
      <w:start w:val="1"/>
      <w:numFmt w:val="decimal"/>
      <w:suff w:val="tab"/>
      <w:lvlText w:val="%1."/>
      <w:lvlJc w:val="left"/>
      <w:pPr/>
      <w:rPr>
        <w:color w:val="000000"/>
        <w:position w:val="0"/>
        <w:u w:color="000000"/>
      </w:rPr>
    </w:lvl>
    <w:lvl w:ilvl="1">
      <w:start w:val="1"/>
      <w:numFmt w:val="lowerLetter"/>
      <w:suff w:val="tab"/>
      <w:lvlText w:val="%2."/>
      <w:lvlJc w:val="left"/>
      <w:pPr/>
      <w:rPr>
        <w:color w:val="000000"/>
        <w:position w:val="0"/>
        <w:u w:color="000000"/>
      </w:rPr>
    </w:lvl>
    <w:lvl w:ilvl="2">
      <w:start w:val="1"/>
      <w:numFmt w:val="lowerRoman"/>
      <w:suff w:val="tab"/>
      <w:lvlText w:val="%3."/>
      <w:lvlJc w:val="left"/>
      <w:pPr/>
      <w:rPr>
        <w:color w:val="000000"/>
        <w:position w:val="0"/>
        <w:u w:color="000000"/>
      </w:rPr>
    </w:lvl>
    <w:lvl w:ilvl="3">
      <w:start w:val="1"/>
      <w:numFmt w:val="decimal"/>
      <w:suff w:val="tab"/>
      <w:lvlText w:val="%4."/>
      <w:lvlJc w:val="left"/>
      <w:pPr/>
      <w:rPr>
        <w:color w:val="000000"/>
        <w:position w:val="0"/>
        <w:u w:color="000000"/>
      </w:rPr>
    </w:lvl>
    <w:lvl w:ilvl="4">
      <w:start w:val="1"/>
      <w:numFmt w:val="lowerLetter"/>
      <w:suff w:val="tab"/>
      <w:lvlText w:val="%5."/>
      <w:lvlJc w:val="left"/>
      <w:pPr/>
      <w:rPr>
        <w:color w:val="000000"/>
        <w:position w:val="0"/>
        <w:u w:color="000000"/>
      </w:rPr>
    </w:lvl>
    <w:lvl w:ilvl="5">
      <w:start w:val="1"/>
      <w:numFmt w:val="lowerRoman"/>
      <w:suff w:val="tab"/>
      <w:lvlText w:val="%6."/>
      <w:lvlJc w:val="left"/>
      <w:pPr/>
      <w:rPr>
        <w:color w:val="000000"/>
        <w:position w:val="0"/>
        <w:u w:color="000000"/>
      </w:rPr>
    </w:lvl>
    <w:lvl w:ilvl="6">
      <w:start w:val="1"/>
      <w:numFmt w:val="decimal"/>
      <w:suff w:val="tab"/>
      <w:lvlText w:val="%7."/>
      <w:lvlJc w:val="left"/>
      <w:pPr/>
      <w:rPr>
        <w:color w:val="000000"/>
        <w:position w:val="0"/>
        <w:u w:color="000000"/>
      </w:rPr>
    </w:lvl>
    <w:lvl w:ilvl="7">
      <w:start w:val="1"/>
      <w:numFmt w:val="lowerLetter"/>
      <w:suff w:val="tab"/>
      <w:lvlText w:val="%8."/>
      <w:lvlJc w:val="left"/>
      <w:pPr/>
      <w:rPr>
        <w:color w:val="000000"/>
        <w:position w:val="0"/>
        <w:u w:color="000000"/>
      </w:rPr>
    </w:lvl>
    <w:lvl w:ilvl="8">
      <w:start w:val="1"/>
      <w:numFmt w:val="lowerRoman"/>
      <w:suff w:val="tab"/>
      <w:lvlText w:val="%9."/>
      <w:lvlJc w:val="left"/>
      <w:pPr/>
      <w:rPr>
        <w:color w:val="000000"/>
        <w:position w:val="0"/>
        <w:u w:color="000000"/>
      </w:rPr>
    </w:lvl>
  </w:abstractNum>
  <w:abstractNum w:abstractNumId="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0">
    <w:multiLevelType w:val="multilevel"/>
    <w:styleLink w:val="List 3"/>
    <w:lvl w:ilvl="0">
      <w:start w:val="1"/>
      <w:numFmt w:val="decimal"/>
      <w:suff w:val="tab"/>
      <w:lvlText w:val="%1."/>
      <w:lvlJc w:val="left"/>
      <w:pPr/>
      <w:rPr>
        <w:color w:val="000000"/>
        <w:position w:val="0"/>
        <w:u w:color="000000"/>
      </w:rPr>
    </w:lvl>
    <w:lvl w:ilvl="1">
      <w:start w:val="1"/>
      <w:numFmt w:val="lowerLetter"/>
      <w:suff w:val="tab"/>
      <w:lvlText w:val="%2."/>
      <w:lvlJc w:val="left"/>
      <w:pPr/>
      <w:rPr>
        <w:color w:val="000000"/>
        <w:position w:val="0"/>
        <w:u w:color="000000"/>
      </w:rPr>
    </w:lvl>
    <w:lvl w:ilvl="2">
      <w:start w:val="1"/>
      <w:numFmt w:val="lowerRoman"/>
      <w:suff w:val="tab"/>
      <w:lvlText w:val="%3."/>
      <w:lvlJc w:val="left"/>
      <w:pPr/>
      <w:rPr>
        <w:color w:val="000000"/>
        <w:position w:val="0"/>
        <w:u w:color="000000"/>
      </w:rPr>
    </w:lvl>
    <w:lvl w:ilvl="3">
      <w:start w:val="1"/>
      <w:numFmt w:val="decimal"/>
      <w:suff w:val="tab"/>
      <w:lvlText w:val="%4."/>
      <w:lvlJc w:val="left"/>
      <w:pPr/>
      <w:rPr>
        <w:color w:val="000000"/>
        <w:position w:val="0"/>
        <w:u w:color="000000"/>
      </w:rPr>
    </w:lvl>
    <w:lvl w:ilvl="4">
      <w:start w:val="1"/>
      <w:numFmt w:val="lowerLetter"/>
      <w:suff w:val="tab"/>
      <w:lvlText w:val="%5."/>
      <w:lvlJc w:val="left"/>
      <w:pPr/>
      <w:rPr>
        <w:color w:val="000000"/>
        <w:position w:val="0"/>
        <w:u w:color="000000"/>
      </w:rPr>
    </w:lvl>
    <w:lvl w:ilvl="5">
      <w:start w:val="1"/>
      <w:numFmt w:val="lowerRoman"/>
      <w:suff w:val="tab"/>
      <w:lvlText w:val="%6."/>
      <w:lvlJc w:val="left"/>
      <w:pPr/>
      <w:rPr>
        <w:color w:val="000000"/>
        <w:position w:val="0"/>
        <w:u w:color="000000"/>
      </w:rPr>
    </w:lvl>
    <w:lvl w:ilvl="6">
      <w:start w:val="1"/>
      <w:numFmt w:val="decimal"/>
      <w:suff w:val="tab"/>
      <w:lvlText w:val="%7."/>
      <w:lvlJc w:val="left"/>
      <w:pPr/>
      <w:rPr>
        <w:color w:val="000000"/>
        <w:position w:val="0"/>
        <w:u w:color="000000"/>
      </w:rPr>
    </w:lvl>
    <w:lvl w:ilvl="7">
      <w:start w:val="1"/>
      <w:numFmt w:val="lowerLetter"/>
      <w:suff w:val="tab"/>
      <w:lvlText w:val="%8."/>
      <w:lvlJc w:val="left"/>
      <w:pPr/>
      <w:rPr>
        <w:color w:val="000000"/>
        <w:position w:val="0"/>
        <w:u w:color="000000"/>
      </w:rPr>
    </w:lvl>
    <w:lvl w:ilvl="8">
      <w:start w:val="1"/>
      <w:numFmt w:val="lowerRoman"/>
      <w:suff w:val="tab"/>
      <w:lvlText w:val="%9."/>
      <w:lvlJc w:val="left"/>
      <w:pPr/>
      <w:rPr>
        <w:color w:val="000000"/>
        <w:position w:val="0"/>
        <w:u w:color="000000"/>
      </w:rPr>
    </w:lvl>
  </w:abstractNum>
  <w:abstractNum w:abstractNumId="11">
    <w:multiLevelType w:val="multilevel"/>
    <w:lvl w:ilvl="0">
      <w:start w:val="1"/>
      <w:numFmt w:val="decimal"/>
      <w:suff w:val="tab"/>
      <w:lvlText w:val="%1."/>
      <w:lvlJc w:val="left"/>
      <w:pPr/>
      <w:rPr>
        <w:color w:val="000000"/>
        <w:position w:val="0"/>
        <w:u w:color="000000"/>
      </w:rPr>
    </w:lvl>
    <w:lvl w:ilvl="1">
      <w:start w:val="1"/>
      <w:numFmt w:val="lowerLetter"/>
      <w:suff w:val="tab"/>
      <w:lvlText w:val="%2."/>
      <w:lvlJc w:val="left"/>
      <w:pPr/>
      <w:rPr>
        <w:color w:val="000000"/>
        <w:position w:val="0"/>
        <w:u w:color="000000"/>
      </w:rPr>
    </w:lvl>
    <w:lvl w:ilvl="2">
      <w:start w:val="1"/>
      <w:numFmt w:val="lowerRoman"/>
      <w:suff w:val="tab"/>
      <w:lvlText w:val="%3."/>
      <w:lvlJc w:val="left"/>
      <w:pPr/>
      <w:rPr>
        <w:color w:val="000000"/>
        <w:position w:val="0"/>
        <w:u w:color="000000"/>
      </w:rPr>
    </w:lvl>
    <w:lvl w:ilvl="3">
      <w:start w:val="1"/>
      <w:numFmt w:val="decimal"/>
      <w:suff w:val="tab"/>
      <w:lvlText w:val="%4."/>
      <w:lvlJc w:val="left"/>
      <w:pPr/>
      <w:rPr>
        <w:color w:val="000000"/>
        <w:position w:val="0"/>
        <w:u w:color="000000"/>
      </w:rPr>
    </w:lvl>
    <w:lvl w:ilvl="4">
      <w:start w:val="1"/>
      <w:numFmt w:val="lowerLetter"/>
      <w:suff w:val="tab"/>
      <w:lvlText w:val="%5."/>
      <w:lvlJc w:val="left"/>
      <w:pPr/>
      <w:rPr>
        <w:color w:val="000000"/>
        <w:position w:val="0"/>
        <w:u w:color="000000"/>
      </w:rPr>
    </w:lvl>
    <w:lvl w:ilvl="5">
      <w:start w:val="1"/>
      <w:numFmt w:val="lowerRoman"/>
      <w:suff w:val="tab"/>
      <w:lvlText w:val="%6."/>
      <w:lvlJc w:val="left"/>
      <w:pPr/>
      <w:rPr>
        <w:color w:val="000000"/>
        <w:position w:val="0"/>
        <w:u w:color="000000"/>
      </w:rPr>
    </w:lvl>
    <w:lvl w:ilvl="6">
      <w:start w:val="1"/>
      <w:numFmt w:val="decimal"/>
      <w:suff w:val="tab"/>
      <w:lvlText w:val="%7."/>
      <w:lvlJc w:val="left"/>
      <w:pPr/>
      <w:rPr>
        <w:color w:val="000000"/>
        <w:position w:val="0"/>
        <w:u w:color="000000"/>
      </w:rPr>
    </w:lvl>
    <w:lvl w:ilvl="7">
      <w:start w:val="1"/>
      <w:numFmt w:val="lowerLetter"/>
      <w:suff w:val="tab"/>
      <w:lvlText w:val="%8."/>
      <w:lvlJc w:val="left"/>
      <w:pPr/>
      <w:rPr>
        <w:color w:val="000000"/>
        <w:position w:val="0"/>
        <w:u w:color="000000"/>
      </w:rPr>
    </w:lvl>
    <w:lvl w:ilvl="8">
      <w:start w:val="1"/>
      <w:numFmt w:val="lowerRoman"/>
      <w:suff w:val="tab"/>
      <w:lvlText w:val="%9."/>
      <w:lvlJc w:val="left"/>
      <w:pPr/>
      <w:rPr>
        <w:color w:val="000000"/>
        <w:position w:val="0"/>
        <w:u w:color="000000"/>
      </w:rPr>
    </w:lvl>
  </w:abstractNum>
  <w:abstractNum w:abstractNumId="12">
    <w:multiLevelType w:val="multilevel"/>
    <w:styleLink w:val="List 4"/>
    <w:lvl w:ilvl="0">
      <w:start w:val="1"/>
      <w:numFmt w:val="decimal"/>
      <w:suff w:val="tab"/>
      <w:lvlText w:val="%1."/>
      <w:lvlJc w:val="left"/>
      <w:pPr/>
      <w:rPr>
        <w:color w:val="000000"/>
        <w:position w:val="0"/>
        <w:u w:color="000000"/>
      </w:rPr>
    </w:lvl>
    <w:lvl w:ilvl="1">
      <w:start w:val="1"/>
      <w:numFmt w:val="lowerLetter"/>
      <w:suff w:val="tab"/>
      <w:lvlText w:val="%2."/>
      <w:lvlJc w:val="left"/>
      <w:pPr/>
      <w:rPr>
        <w:color w:val="000000"/>
        <w:position w:val="0"/>
        <w:u w:color="000000"/>
      </w:rPr>
    </w:lvl>
    <w:lvl w:ilvl="2">
      <w:start w:val="1"/>
      <w:numFmt w:val="lowerRoman"/>
      <w:suff w:val="tab"/>
      <w:lvlText w:val="%3."/>
      <w:lvlJc w:val="left"/>
      <w:pPr/>
      <w:rPr>
        <w:color w:val="000000"/>
        <w:position w:val="0"/>
        <w:u w:color="000000"/>
      </w:rPr>
    </w:lvl>
    <w:lvl w:ilvl="3">
      <w:start w:val="1"/>
      <w:numFmt w:val="decimal"/>
      <w:suff w:val="tab"/>
      <w:lvlText w:val="%4."/>
      <w:lvlJc w:val="left"/>
      <w:pPr/>
      <w:rPr>
        <w:color w:val="000000"/>
        <w:position w:val="0"/>
        <w:u w:color="000000"/>
      </w:rPr>
    </w:lvl>
    <w:lvl w:ilvl="4">
      <w:start w:val="1"/>
      <w:numFmt w:val="lowerLetter"/>
      <w:suff w:val="tab"/>
      <w:lvlText w:val="%5."/>
      <w:lvlJc w:val="left"/>
      <w:pPr/>
      <w:rPr>
        <w:color w:val="000000"/>
        <w:position w:val="0"/>
        <w:u w:color="000000"/>
      </w:rPr>
    </w:lvl>
    <w:lvl w:ilvl="5">
      <w:start w:val="1"/>
      <w:numFmt w:val="lowerRoman"/>
      <w:suff w:val="tab"/>
      <w:lvlText w:val="%6."/>
      <w:lvlJc w:val="left"/>
      <w:pPr/>
      <w:rPr>
        <w:color w:val="000000"/>
        <w:position w:val="0"/>
        <w:u w:color="000000"/>
      </w:rPr>
    </w:lvl>
    <w:lvl w:ilvl="6">
      <w:start w:val="1"/>
      <w:numFmt w:val="decimal"/>
      <w:suff w:val="tab"/>
      <w:lvlText w:val="%7."/>
      <w:lvlJc w:val="left"/>
      <w:pPr/>
      <w:rPr>
        <w:color w:val="000000"/>
        <w:position w:val="0"/>
        <w:u w:color="000000"/>
      </w:rPr>
    </w:lvl>
    <w:lvl w:ilvl="7">
      <w:start w:val="1"/>
      <w:numFmt w:val="lowerLetter"/>
      <w:suff w:val="tab"/>
      <w:lvlText w:val="%8."/>
      <w:lvlJc w:val="left"/>
      <w:pPr/>
      <w:rPr>
        <w:color w:val="000000"/>
        <w:position w:val="0"/>
        <w:u w:color="000000"/>
      </w:rPr>
    </w:lvl>
    <w:lvl w:ilvl="8">
      <w:start w:val="1"/>
      <w:numFmt w:val="lowerRoman"/>
      <w:suff w:val="tab"/>
      <w:lvlText w:val="%9."/>
      <w:lvlJc w:val="left"/>
      <w:pPr/>
      <w:rPr>
        <w:color w:val="000000"/>
        <w:position w:val="0"/>
        <w:u w:color="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2"/>
    <w:next w:val="List 2"/>
    <w:pPr>
      <w:numPr>
        <w:numId w:val="7"/>
      </w:numPr>
    </w:pPr>
  </w:style>
  <w:style w:type="numbering" w:styleId="List 3">
    <w:name w:val="List 3"/>
    <w:basedOn w:val="Imported Style 3"/>
    <w:next w:val="List 3"/>
    <w:pPr>
      <w:numPr>
        <w:numId w:val="9"/>
      </w:numPr>
    </w:pPr>
  </w:style>
  <w:style w:type="numbering" w:styleId="Imported Style 3">
    <w:name w:val="Imported Style 3"/>
    <w:next w:val="Imported Style 3"/>
    <w:pPr>
      <w:numPr>
        <w:numId w:val="10"/>
      </w:numPr>
    </w:pPr>
  </w:style>
  <w:style w:type="numbering" w:styleId="List 4">
    <w:name w:val="List 4"/>
    <w:basedOn w:val="Imported Style 3"/>
    <w:next w:val="List 4"/>
    <w:pPr>
      <w:numPr>
        <w:numId w:val="1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comments" Target="comment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